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C1E9" w14:textId="77777777" w:rsidR="00D92493" w:rsidRPr="00CF5071" w:rsidRDefault="00FB08FA" w:rsidP="00D92493">
      <w:pPr>
        <w:spacing w:after="0" w:line="240" w:lineRule="auto"/>
        <w:rPr>
          <w:sz w:val="24"/>
          <w:szCs w:val="24"/>
        </w:rPr>
      </w:pPr>
      <w:r>
        <w:rPr>
          <w:noProof/>
        </w:rPr>
        <mc:AlternateContent>
          <mc:Choice Requires="wps">
            <w:drawing>
              <wp:anchor distT="0" distB="0" distL="114300" distR="114300" simplePos="0" relativeHeight="251658240" behindDoc="0" locked="0" layoutInCell="1" allowOverlap="1" wp14:anchorId="1E934115" wp14:editId="5EC70657">
                <wp:simplePos x="0" y="0"/>
                <wp:positionH relativeFrom="page">
                  <wp:posOffset>465513</wp:posOffset>
                </wp:positionH>
                <wp:positionV relativeFrom="page">
                  <wp:posOffset>565265</wp:posOffset>
                </wp:positionV>
                <wp:extent cx="6400800" cy="1762299"/>
                <wp:effectExtent l="0" t="0" r="0" b="3175"/>
                <wp:wrapTight wrapText="bothSides">
                  <wp:wrapPolygon edited="0">
                    <wp:start x="0" y="0"/>
                    <wp:lineTo x="0" y="21483"/>
                    <wp:lineTo x="21557" y="21483"/>
                    <wp:lineTo x="21557"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1762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5D805"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r w:rsidRPr="00CF5071">
                              <w:rPr>
                                <w:rFonts w:ascii="Cambria" w:eastAsia="Times New Roman" w:hAnsi="Cambria"/>
                                <w:b/>
                                <w:sz w:val="48"/>
                                <w:szCs w:val="48"/>
                              </w:rPr>
                              <w:t>Statement of Work</w:t>
                            </w:r>
                          </w:p>
                          <w:p w14:paraId="092CFA48" w14:textId="77777777" w:rsidR="00A24EB8" w:rsidRDefault="005B4BB8" w:rsidP="00D92493">
                            <w:pPr>
                              <w:pBdr>
                                <w:left w:val="single" w:sz="24" w:space="4" w:color="8DB3E2"/>
                                <w:bottom w:val="single" w:sz="8" w:space="6" w:color="365F91"/>
                              </w:pBdr>
                              <w:spacing w:after="60"/>
                              <w:jc w:val="center"/>
                              <w:rPr>
                                <w:rFonts w:ascii="Cambria" w:eastAsia="Times New Roman" w:hAnsi="Cambria"/>
                                <w:b/>
                                <w:sz w:val="48"/>
                                <w:szCs w:val="48"/>
                              </w:rPr>
                            </w:pPr>
                            <w:r>
                              <w:rPr>
                                <w:rFonts w:ascii="Cambria" w:eastAsia="Times New Roman" w:hAnsi="Cambria"/>
                                <w:b/>
                                <w:sz w:val="48"/>
                                <w:szCs w:val="48"/>
                              </w:rPr>
                              <w:t xml:space="preserve">Project 38: </w:t>
                            </w:r>
                            <w:r w:rsidR="00461F70">
                              <w:rPr>
                                <w:rFonts w:ascii="Cambria" w:eastAsia="Times New Roman" w:hAnsi="Cambria"/>
                                <w:b/>
                                <w:sz w:val="48"/>
                                <w:szCs w:val="48"/>
                              </w:rPr>
                              <w:t>Cross-Agency Applications/Architectures Analysis</w:t>
                            </w:r>
                          </w:p>
                          <w:p w14:paraId="5EC763E4" w14:textId="62712C99" w:rsidR="00A24EB8" w:rsidRPr="00CF5071" w:rsidRDefault="008F051D" w:rsidP="00D92493">
                            <w:pPr>
                              <w:pBdr>
                                <w:left w:val="single" w:sz="24" w:space="4" w:color="8DB3E2"/>
                                <w:bottom w:val="single" w:sz="8" w:space="6" w:color="365F91"/>
                              </w:pBdr>
                              <w:spacing w:after="60"/>
                              <w:jc w:val="center"/>
                              <w:rPr>
                                <w:rFonts w:ascii="Cambria" w:eastAsia="Times New Roman" w:hAnsi="Cambria"/>
                                <w:b/>
                                <w:sz w:val="48"/>
                                <w:szCs w:val="48"/>
                              </w:rPr>
                            </w:pPr>
                            <w:r>
                              <w:rPr>
                                <w:rFonts w:ascii="Cambria" w:eastAsia="Times New Roman" w:hAnsi="Cambria"/>
                                <w:b/>
                                <w:sz w:val="48"/>
                                <w:szCs w:val="48"/>
                              </w:rPr>
                              <w:t xml:space="preserve">Dated </w:t>
                            </w:r>
                            <w:r w:rsidR="007167C3">
                              <w:rPr>
                                <w:rFonts w:ascii="Cambria" w:eastAsia="Times New Roman" w:hAnsi="Cambria"/>
                                <w:b/>
                                <w:sz w:val="48"/>
                                <w:szCs w:val="48"/>
                              </w:rPr>
                              <w:t>6</w:t>
                            </w:r>
                            <w:r w:rsidR="00FB08FA">
                              <w:rPr>
                                <w:rFonts w:ascii="Cambria" w:eastAsia="Times New Roman" w:hAnsi="Cambria"/>
                                <w:b/>
                                <w:sz w:val="48"/>
                                <w:szCs w:val="48"/>
                              </w:rPr>
                              <w:t>/</w:t>
                            </w:r>
                            <w:r w:rsidR="000D4DA9">
                              <w:rPr>
                                <w:rFonts w:ascii="Cambria" w:eastAsia="Times New Roman" w:hAnsi="Cambria"/>
                                <w:b/>
                                <w:sz w:val="48"/>
                                <w:szCs w:val="48"/>
                              </w:rPr>
                              <w:t>1</w:t>
                            </w:r>
                            <w:r w:rsidR="00176FF6">
                              <w:rPr>
                                <w:rFonts w:ascii="Cambria" w:eastAsia="Times New Roman" w:hAnsi="Cambria"/>
                                <w:b/>
                                <w:sz w:val="48"/>
                                <w:szCs w:val="48"/>
                              </w:rPr>
                              <w:t>5</w:t>
                            </w:r>
                            <w:r w:rsidR="00FB08FA">
                              <w:rPr>
                                <w:rFonts w:ascii="Cambria" w:eastAsia="Times New Roman" w:hAnsi="Cambria"/>
                                <w:b/>
                                <w:sz w:val="48"/>
                                <w:szCs w:val="48"/>
                              </w:rPr>
                              <w:t>/2020</w:t>
                            </w:r>
                            <w:r w:rsidR="00A24EB8" w:rsidRPr="00CF5071">
                              <w:rPr>
                                <w:rFonts w:ascii="Cambria" w:eastAsia="Times New Roman" w:hAnsi="Cambria"/>
                                <w:b/>
                                <w:sz w:val="48"/>
                                <w:szCs w:val="48"/>
                              </w:rPr>
                              <w:br/>
                            </w:r>
                          </w:p>
                          <w:p w14:paraId="2250149F"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p>
                          <w:p w14:paraId="7533D5B9"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proofErr w:type="spellStart"/>
                            <w:r w:rsidRPr="00CF5071">
                              <w:rPr>
                                <w:rFonts w:ascii="Cambria" w:eastAsia="Times New Roman" w:hAnsi="Cambria"/>
                                <w:b/>
                                <w:sz w:val="48"/>
                                <w:szCs w:val="48"/>
                              </w:rPr>
                              <w:t>Dat</w:t>
                            </w:r>
                            <w:proofErr w:type="spellEnd"/>
                          </w:p>
                          <w:p w14:paraId="609B22BA"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p>
                          <w:p w14:paraId="3A90119D"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p>
                          <w:p w14:paraId="440077EC" w14:textId="77777777" w:rsidR="00A24EB8" w:rsidRPr="00CF5071" w:rsidRDefault="00A24EB8" w:rsidP="00D92493">
                            <w:pPr>
                              <w:pBdr>
                                <w:left w:val="single" w:sz="24" w:space="4" w:color="8DB3E2"/>
                                <w:bottom w:val="single" w:sz="8" w:space="6" w:color="365F91"/>
                              </w:pBdr>
                              <w:spacing w:after="60"/>
                              <w:jc w:val="center"/>
                              <w:rPr>
                                <w:rFonts w:ascii="Cambria" w:eastAsia="Times New Roman" w:hAnsi="Cambria"/>
                                <w:b/>
                                <w:sz w:val="48"/>
                                <w:szCs w:val="48"/>
                              </w:rPr>
                            </w:pPr>
                          </w:p>
                          <w:p w14:paraId="610561F0" w14:textId="77777777" w:rsidR="00A24EB8" w:rsidRPr="00CF5071" w:rsidRDefault="00A24EB8" w:rsidP="00D92493">
                            <w:pPr>
                              <w:pBdr>
                                <w:left w:val="single" w:sz="24" w:space="4" w:color="8DB3E2"/>
                                <w:bottom w:val="single" w:sz="8" w:space="6" w:color="365F91"/>
                              </w:pBdr>
                              <w:contextualSpacing/>
                              <w:jc w:val="center"/>
                              <w:rPr>
                                <w:rFonts w:ascii="Cambria" w:hAnsi="Cambria"/>
                                <w:noProof/>
                                <w:sz w:val="36"/>
                                <w:szCs w:val="32"/>
                              </w:rPr>
                            </w:pPr>
                            <w:r w:rsidRPr="00CF5071">
                              <w:rPr>
                                <w:rFonts w:ascii="Cambria" w:hAnsi="Cambria"/>
                                <w:noProof/>
                                <w:sz w:val="36"/>
                                <w:szCs w:val="32"/>
                              </w:rPr>
                              <w:t>Sept 2011 – Sept 2012</w:t>
                            </w:r>
                          </w:p>
                          <w:p w14:paraId="268B1FC9" w14:textId="77777777" w:rsidR="00A24EB8" w:rsidRPr="00CF5071" w:rsidRDefault="00A24EB8" w:rsidP="00D92493">
                            <w:pPr>
                              <w:pBdr>
                                <w:left w:val="single" w:sz="24" w:space="4" w:color="8DB3E2"/>
                                <w:bottom w:val="single" w:sz="8" w:space="6" w:color="365F91"/>
                              </w:pBdr>
                              <w:contextualSpacing/>
                              <w:jc w:val="center"/>
                              <w:rPr>
                                <w:rFonts w:ascii="Cambria" w:hAnsi="Cambria"/>
                                <w:noProof/>
                                <w:sz w:val="36"/>
                                <w:szCs w:val="32"/>
                              </w:rPr>
                            </w:pPr>
                          </w:p>
                          <w:p w14:paraId="424F3591" w14:textId="77777777" w:rsidR="00A24EB8" w:rsidRPr="00CF5071" w:rsidRDefault="00A24EB8" w:rsidP="00D92493">
                            <w:pPr>
                              <w:pBdr>
                                <w:left w:val="single" w:sz="24" w:space="4" w:color="8DB3E2"/>
                                <w:bottom w:val="single" w:sz="8" w:space="6" w:color="365F91"/>
                              </w:pBdr>
                              <w:contextualSpacing/>
                              <w:jc w:val="center"/>
                              <w:rPr>
                                <w:rFonts w:ascii="Cambria" w:hAnsi="Cambria"/>
                                <w:noProof/>
                                <w:sz w:val="36"/>
                                <w:szCs w:val="32"/>
                              </w:rPr>
                            </w:pPr>
                          </w:p>
                          <w:p w14:paraId="73C6C374" w14:textId="77777777" w:rsidR="00A24EB8" w:rsidRPr="00CF5071" w:rsidRDefault="00A24EB8" w:rsidP="00D92493">
                            <w:pPr>
                              <w:pBdr>
                                <w:left w:val="single" w:sz="24" w:space="4" w:color="8DB3E2"/>
                                <w:bottom w:val="single" w:sz="8" w:space="6" w:color="365F91"/>
                              </w:pBdr>
                              <w:contextualSpacing/>
                              <w:jc w:val="center"/>
                              <w:rPr>
                                <w:rFonts w:ascii="Cambria" w:hAnsi="Cambria"/>
                                <w:noProof/>
                                <w:color w:val="365F91"/>
                                <w:sz w:val="36"/>
                                <w:szCs w:val="32"/>
                              </w:rPr>
                            </w:pPr>
                          </w:p>
                          <w:p w14:paraId="2B4539CB" w14:textId="77777777" w:rsidR="00A24EB8" w:rsidRPr="00CF5071" w:rsidRDefault="00A24EB8" w:rsidP="00D92493">
                            <w:pPr>
                              <w:pBdr>
                                <w:left w:val="single" w:sz="24" w:space="4" w:color="D99594"/>
                              </w:pBdr>
                              <w:spacing w:before="120" w:after="120"/>
                              <w:rPr>
                                <w:rFonts w:ascii="Cambria" w:hAnsi="Cambria"/>
                                <w:noProof/>
                                <w:color w:val="000000"/>
                                <w:sz w:val="28"/>
                              </w:rPr>
                            </w:pPr>
                            <w:r w:rsidRPr="00CF5071">
                              <w:rPr>
                                <w:rFonts w:ascii="Cambria" w:hAnsi="Cambria"/>
                                <w:noProof/>
                                <w:color w:val="000000"/>
                                <w:sz w:val="28"/>
                              </w:rPr>
                              <w:t>msbeedle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http://schemas.microsoft.com/office/word/2018/wordml" xmlns:w16cex="http://schemas.microsoft.com/office/word/2018/wordml/cex">
            <w:pict>
              <v:shapetype id="_x0000_t202" coordsize="21600,21600" o:spt="202" path="m,l,21600r21600,l21600,xe" w14:anchorId="1E934115">
                <v:stroke joinstyle="miter"/>
                <v:path gradientshapeok="t" o:connecttype="rect"/>
              </v:shapetype>
              <v:shape id="Text Box 8" style="position:absolute;margin-left:36.65pt;margin-top:44.5pt;width:7in;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">
                <v:path arrowok="t"/>
                <v:textbox>
                  <w:txbxContent>
                    <w:p w:rsidRPr="00CF5071" w:rsidR="00A24EB8" w:rsidP="00D92493" w:rsidRDefault="00A24EB8" w14:paraId="06B5D805" w14:textId="77777777">
                      <w:pPr>
                        <w:pBdr>
                          <w:left w:val="single" w:color="8DB3E2" w:sz="24" w:space="4"/>
                          <w:bottom w:val="single" w:color="365F91" w:sz="8" w:space="6"/>
                        </w:pBdr>
                        <w:spacing w:after="60"/>
                        <w:jc w:val="center"/>
                        <w:rPr>
                          <w:rFonts w:ascii="Cambria" w:hAnsi="Cambria" w:eastAsia="Times New Roman"/>
                          <w:b/>
                          <w:sz w:val="48"/>
                          <w:szCs w:val="48"/>
                        </w:rPr>
                      </w:pPr>
                      <w:r w:rsidRPr="00CF5071">
                        <w:rPr>
                          <w:rFonts w:ascii="Cambria" w:hAnsi="Cambria" w:eastAsia="Times New Roman"/>
                          <w:b/>
                          <w:sz w:val="48"/>
                          <w:szCs w:val="48"/>
                        </w:rPr>
                        <w:t>Statement of Work</w:t>
                      </w:r>
                    </w:p>
                    <w:p w:rsidR="00A24EB8" w:rsidP="00D92493" w:rsidRDefault="005B4BB8" w14:paraId="092CFA48" w14:textId="77777777">
                      <w:pPr>
                        <w:pBdr>
                          <w:left w:val="single" w:color="8DB3E2" w:sz="24" w:space="4"/>
                          <w:bottom w:val="single" w:color="365F91" w:sz="8" w:space="6"/>
                        </w:pBdr>
                        <w:spacing w:after="60"/>
                        <w:jc w:val="center"/>
                        <w:rPr>
                          <w:rFonts w:ascii="Cambria" w:hAnsi="Cambria" w:eastAsia="Times New Roman"/>
                          <w:b/>
                          <w:sz w:val="48"/>
                          <w:szCs w:val="48"/>
                        </w:rPr>
                      </w:pPr>
                      <w:r>
                        <w:rPr>
                          <w:rFonts w:ascii="Cambria" w:hAnsi="Cambria" w:eastAsia="Times New Roman"/>
                          <w:b/>
                          <w:sz w:val="48"/>
                          <w:szCs w:val="48"/>
                        </w:rPr>
                        <w:t xml:space="preserve">Project 38: </w:t>
                      </w:r>
                      <w:r w:rsidR="00461F70">
                        <w:rPr>
                          <w:rFonts w:ascii="Cambria" w:hAnsi="Cambria" w:eastAsia="Times New Roman"/>
                          <w:b/>
                          <w:sz w:val="48"/>
                          <w:szCs w:val="48"/>
                        </w:rPr>
                        <w:t>Cross-Agency Applications/Architectures Analysis</w:t>
                      </w:r>
                    </w:p>
                    <w:p w:rsidRPr="00CF5071" w:rsidR="00A24EB8" w:rsidP="00D92493" w:rsidRDefault="008F051D" w14:paraId="5EC763E4" w14:textId="62712C99">
                      <w:pPr>
                        <w:pBdr>
                          <w:left w:val="single" w:color="8DB3E2" w:sz="24" w:space="4"/>
                          <w:bottom w:val="single" w:color="365F91" w:sz="8" w:space="6"/>
                        </w:pBdr>
                        <w:spacing w:after="60"/>
                        <w:jc w:val="center"/>
                        <w:rPr>
                          <w:rFonts w:ascii="Cambria" w:hAnsi="Cambria" w:eastAsia="Times New Roman"/>
                          <w:b/>
                          <w:sz w:val="48"/>
                          <w:szCs w:val="48"/>
                        </w:rPr>
                      </w:pPr>
                      <w:r>
                        <w:rPr>
                          <w:rFonts w:ascii="Cambria" w:hAnsi="Cambria" w:eastAsia="Times New Roman"/>
                          <w:b/>
                          <w:sz w:val="48"/>
                          <w:szCs w:val="48"/>
                        </w:rPr>
                        <w:t xml:space="preserve">Dated </w:t>
                      </w:r>
                      <w:r w:rsidR="007167C3">
                        <w:rPr>
                          <w:rFonts w:ascii="Cambria" w:hAnsi="Cambria" w:eastAsia="Times New Roman"/>
                          <w:b/>
                          <w:sz w:val="48"/>
                          <w:szCs w:val="48"/>
                        </w:rPr>
                        <w:t>6</w:t>
                      </w:r>
                      <w:r w:rsidR="00FB08FA">
                        <w:rPr>
                          <w:rFonts w:ascii="Cambria" w:hAnsi="Cambria" w:eastAsia="Times New Roman"/>
                          <w:b/>
                          <w:sz w:val="48"/>
                          <w:szCs w:val="48"/>
                        </w:rPr>
                        <w:t>/</w:t>
                      </w:r>
                      <w:r w:rsidR="000D4DA9">
                        <w:rPr>
                          <w:rFonts w:ascii="Cambria" w:hAnsi="Cambria" w:eastAsia="Times New Roman"/>
                          <w:b/>
                          <w:sz w:val="48"/>
                          <w:szCs w:val="48"/>
                        </w:rPr>
                        <w:t>1</w:t>
                      </w:r>
                      <w:r w:rsidR="00176FF6">
                        <w:rPr>
                          <w:rFonts w:ascii="Cambria" w:hAnsi="Cambria" w:eastAsia="Times New Roman"/>
                          <w:b/>
                          <w:sz w:val="48"/>
                          <w:szCs w:val="48"/>
                        </w:rPr>
                        <w:t>5</w:t>
                      </w:r>
                      <w:r w:rsidR="00FB08FA">
                        <w:rPr>
                          <w:rFonts w:ascii="Cambria" w:hAnsi="Cambria" w:eastAsia="Times New Roman"/>
                          <w:b/>
                          <w:sz w:val="48"/>
                          <w:szCs w:val="48"/>
                        </w:rPr>
                        <w:t>/2020</w:t>
                      </w:r>
                      <w:r w:rsidRPr="00CF5071" w:rsidR="00A24EB8">
                        <w:rPr>
                          <w:rFonts w:ascii="Cambria" w:hAnsi="Cambria" w:eastAsia="Times New Roman"/>
                          <w:b/>
                          <w:sz w:val="48"/>
                          <w:szCs w:val="48"/>
                        </w:rPr>
                        <w:br/>
                      </w:r>
                    </w:p>
                    <w:p w:rsidRPr="00CF5071" w:rsidR="00A24EB8" w:rsidP="00D92493" w:rsidRDefault="00A24EB8" w14:paraId="2250149F" w14:textId="77777777">
                      <w:pPr>
                        <w:pBdr>
                          <w:left w:val="single" w:color="8DB3E2" w:sz="24" w:space="4"/>
                          <w:bottom w:val="single" w:color="365F91" w:sz="8" w:space="6"/>
                        </w:pBdr>
                        <w:spacing w:after="60"/>
                        <w:jc w:val="center"/>
                        <w:rPr>
                          <w:rFonts w:ascii="Cambria" w:hAnsi="Cambria" w:eastAsia="Times New Roman"/>
                          <w:b/>
                          <w:sz w:val="48"/>
                          <w:szCs w:val="48"/>
                        </w:rPr>
                      </w:pPr>
                    </w:p>
                    <w:p w:rsidRPr="00CF5071" w:rsidR="00A24EB8" w:rsidP="00D92493" w:rsidRDefault="00A24EB8" w14:paraId="7533D5B9" w14:textId="77777777">
                      <w:pPr>
                        <w:pBdr>
                          <w:left w:val="single" w:color="8DB3E2" w:sz="24" w:space="4"/>
                          <w:bottom w:val="single" w:color="365F91" w:sz="8" w:space="6"/>
                        </w:pBdr>
                        <w:spacing w:after="60"/>
                        <w:jc w:val="center"/>
                        <w:rPr>
                          <w:rFonts w:ascii="Cambria" w:hAnsi="Cambria" w:eastAsia="Times New Roman"/>
                          <w:b/>
                          <w:sz w:val="48"/>
                          <w:szCs w:val="48"/>
                        </w:rPr>
                      </w:pPr>
                      <w:proofErr w:type="spellStart"/>
                      <w:r w:rsidRPr="00CF5071">
                        <w:rPr>
                          <w:rFonts w:ascii="Cambria" w:hAnsi="Cambria" w:eastAsia="Times New Roman"/>
                          <w:b/>
                          <w:sz w:val="48"/>
                          <w:szCs w:val="48"/>
                        </w:rPr>
                        <w:t>Dat</w:t>
                      </w:r>
                      <w:proofErr w:type="spellEnd"/>
                    </w:p>
                    <w:p w:rsidRPr="00CF5071" w:rsidR="00A24EB8" w:rsidP="00D92493" w:rsidRDefault="00A24EB8" w14:paraId="609B22BA" w14:textId="77777777">
                      <w:pPr>
                        <w:pBdr>
                          <w:left w:val="single" w:color="8DB3E2" w:sz="24" w:space="4"/>
                          <w:bottom w:val="single" w:color="365F91" w:sz="8" w:space="6"/>
                        </w:pBdr>
                        <w:spacing w:after="60"/>
                        <w:jc w:val="center"/>
                        <w:rPr>
                          <w:rFonts w:ascii="Cambria" w:hAnsi="Cambria" w:eastAsia="Times New Roman"/>
                          <w:b/>
                          <w:sz w:val="48"/>
                          <w:szCs w:val="48"/>
                        </w:rPr>
                      </w:pPr>
                    </w:p>
                    <w:p w:rsidRPr="00CF5071" w:rsidR="00A24EB8" w:rsidP="00D92493" w:rsidRDefault="00A24EB8" w14:paraId="3A90119D" w14:textId="77777777">
                      <w:pPr>
                        <w:pBdr>
                          <w:left w:val="single" w:color="8DB3E2" w:sz="24" w:space="4"/>
                          <w:bottom w:val="single" w:color="365F91" w:sz="8" w:space="6"/>
                        </w:pBdr>
                        <w:spacing w:after="60"/>
                        <w:jc w:val="center"/>
                        <w:rPr>
                          <w:rFonts w:ascii="Cambria" w:hAnsi="Cambria" w:eastAsia="Times New Roman"/>
                          <w:b/>
                          <w:sz w:val="48"/>
                          <w:szCs w:val="48"/>
                        </w:rPr>
                      </w:pPr>
                    </w:p>
                    <w:p w:rsidRPr="00CF5071" w:rsidR="00A24EB8" w:rsidP="00D92493" w:rsidRDefault="00A24EB8" w14:paraId="440077EC" w14:textId="77777777">
                      <w:pPr>
                        <w:pBdr>
                          <w:left w:val="single" w:color="8DB3E2" w:sz="24" w:space="4"/>
                          <w:bottom w:val="single" w:color="365F91" w:sz="8" w:space="6"/>
                        </w:pBdr>
                        <w:spacing w:after="60"/>
                        <w:jc w:val="center"/>
                        <w:rPr>
                          <w:rFonts w:ascii="Cambria" w:hAnsi="Cambria" w:eastAsia="Times New Roman"/>
                          <w:b/>
                          <w:sz w:val="48"/>
                          <w:szCs w:val="48"/>
                        </w:rPr>
                      </w:pPr>
                    </w:p>
                    <w:p w:rsidRPr="00CF5071" w:rsidR="00A24EB8" w:rsidP="00D92493" w:rsidRDefault="00A24EB8" w14:paraId="610561F0" w14:textId="77777777">
                      <w:pPr>
                        <w:pBdr>
                          <w:left w:val="single" w:color="8DB3E2" w:sz="24" w:space="4"/>
                          <w:bottom w:val="single" w:color="365F91" w:sz="8" w:space="6"/>
                        </w:pBdr>
                        <w:contextualSpacing/>
                        <w:jc w:val="center"/>
                        <w:rPr>
                          <w:rFonts w:ascii="Cambria" w:hAnsi="Cambria"/>
                          <w:noProof/>
                          <w:sz w:val="36"/>
                          <w:szCs w:val="32"/>
                        </w:rPr>
                      </w:pPr>
                      <w:r w:rsidRPr="00CF5071">
                        <w:rPr>
                          <w:rFonts w:ascii="Cambria" w:hAnsi="Cambria"/>
                          <w:noProof/>
                          <w:sz w:val="36"/>
                          <w:szCs w:val="32"/>
                        </w:rPr>
                        <w:t>Sept 2011 – Sept 2012</w:t>
                      </w:r>
                    </w:p>
                    <w:p w:rsidRPr="00CF5071" w:rsidR="00A24EB8" w:rsidP="00D92493" w:rsidRDefault="00A24EB8" w14:paraId="268B1FC9" w14:textId="77777777">
                      <w:pPr>
                        <w:pBdr>
                          <w:left w:val="single" w:color="8DB3E2" w:sz="24" w:space="4"/>
                          <w:bottom w:val="single" w:color="365F91" w:sz="8" w:space="6"/>
                        </w:pBdr>
                        <w:contextualSpacing/>
                        <w:jc w:val="center"/>
                        <w:rPr>
                          <w:rFonts w:ascii="Cambria" w:hAnsi="Cambria"/>
                          <w:noProof/>
                          <w:sz w:val="36"/>
                          <w:szCs w:val="32"/>
                        </w:rPr>
                      </w:pPr>
                    </w:p>
                    <w:p w:rsidRPr="00CF5071" w:rsidR="00A24EB8" w:rsidP="00D92493" w:rsidRDefault="00A24EB8" w14:paraId="424F3591" w14:textId="77777777">
                      <w:pPr>
                        <w:pBdr>
                          <w:left w:val="single" w:color="8DB3E2" w:sz="24" w:space="4"/>
                          <w:bottom w:val="single" w:color="365F91" w:sz="8" w:space="6"/>
                        </w:pBdr>
                        <w:contextualSpacing/>
                        <w:jc w:val="center"/>
                        <w:rPr>
                          <w:rFonts w:ascii="Cambria" w:hAnsi="Cambria"/>
                          <w:noProof/>
                          <w:sz w:val="36"/>
                          <w:szCs w:val="32"/>
                        </w:rPr>
                      </w:pPr>
                    </w:p>
                    <w:p w:rsidRPr="00CF5071" w:rsidR="00A24EB8" w:rsidP="00D92493" w:rsidRDefault="00A24EB8" w14:paraId="73C6C374" w14:textId="77777777">
                      <w:pPr>
                        <w:pBdr>
                          <w:left w:val="single" w:color="8DB3E2" w:sz="24" w:space="4"/>
                          <w:bottom w:val="single" w:color="365F91" w:sz="8" w:space="6"/>
                        </w:pBdr>
                        <w:contextualSpacing/>
                        <w:jc w:val="center"/>
                        <w:rPr>
                          <w:rFonts w:ascii="Cambria" w:hAnsi="Cambria"/>
                          <w:noProof/>
                          <w:color w:val="365F91"/>
                          <w:sz w:val="36"/>
                          <w:szCs w:val="32"/>
                        </w:rPr>
                      </w:pPr>
                    </w:p>
                    <w:p w:rsidRPr="00CF5071" w:rsidR="00A24EB8" w:rsidP="00D92493" w:rsidRDefault="00A24EB8" w14:paraId="2B4539CB" w14:textId="77777777">
                      <w:pPr>
                        <w:pBdr>
                          <w:left w:val="single" w:color="D99594" w:sz="24" w:space="4"/>
                        </w:pBdr>
                        <w:spacing w:before="120" w:after="120"/>
                        <w:rPr>
                          <w:rFonts w:ascii="Cambria" w:hAnsi="Cambria"/>
                          <w:noProof/>
                          <w:color w:val="000000"/>
                          <w:sz w:val="28"/>
                        </w:rPr>
                      </w:pPr>
                      <w:r w:rsidRPr="00CF5071">
                        <w:rPr>
                          <w:rFonts w:ascii="Cambria" w:hAnsi="Cambria"/>
                          <w:noProof/>
                          <w:color w:val="000000"/>
                          <w:sz w:val="28"/>
                        </w:rPr>
                        <w:t>msbeedle</w:t>
                      </w:r>
                    </w:p>
                  </w:txbxContent>
                </v:textbox>
                <w10:wrap type="tight" anchorx="page" anchory="page"/>
              </v:shape>
            </w:pict>
          </mc:Fallback>
        </mc:AlternateContent>
      </w:r>
    </w:p>
    <w:p w14:paraId="4F11DC50" w14:textId="77777777" w:rsidR="007801B4" w:rsidRDefault="007801B4" w:rsidP="007801B4">
      <w:pPr>
        <w:pStyle w:val="Heading1"/>
      </w:pPr>
      <w:r>
        <w:t>Overview</w:t>
      </w:r>
    </w:p>
    <w:p w14:paraId="0CE098C8" w14:textId="45B118F1" w:rsidR="007801B4" w:rsidRDefault="007801B4" w:rsidP="004538E1">
      <w:pPr>
        <w:jc w:val="both"/>
      </w:pPr>
      <w:r w:rsidRPr="0035582D">
        <w:t>The goal of</w:t>
      </w:r>
      <w:r w:rsidR="00CE207C" w:rsidRPr="4E4B2B61">
        <w:t xml:space="preserve"> </w:t>
      </w:r>
      <w:r w:rsidRPr="0035582D">
        <w:t>t</w:t>
      </w:r>
      <w:r w:rsidR="27C1B13B" w:rsidRPr="0035582D">
        <w:t>he</w:t>
      </w:r>
      <w:r w:rsidR="69B76AA2" w:rsidRPr="4E4B2B61">
        <w:t xml:space="preserve"> </w:t>
      </w:r>
      <w:r w:rsidRPr="0035582D">
        <w:t xml:space="preserve">project is to </w:t>
      </w:r>
      <w:r w:rsidR="69B76AA2" w:rsidRPr="0035582D">
        <w:t xml:space="preserve">create, develop, and </w:t>
      </w:r>
      <w:r w:rsidRPr="0035582D">
        <w:t xml:space="preserve">evaluate </w:t>
      </w:r>
      <w:r w:rsidR="69B76AA2" w:rsidRPr="0035582D">
        <w:t>novel</w:t>
      </w:r>
      <w:r>
        <w:t xml:space="preserve"> technologies </w:t>
      </w:r>
      <w:r w:rsidR="69B76AA2">
        <w:t>and evidence for the value to serve the computing needs of the NSA and DOE simulation and data analysis</w:t>
      </w:r>
      <w:r w:rsidR="092FA2BE" w:rsidRPr="4E4B2B61">
        <w:t>.</w:t>
      </w:r>
      <w:r w:rsidR="092FA2BE">
        <w:t xml:space="preserve">  </w:t>
      </w:r>
      <w:r w:rsidR="004538E1">
        <w:t>This SOW focuses on the analysis of DOE HPDA applications to identify similarities with LPS HPDA/Graph applications, and also to produce a predictive model to analyze potential technology paths to improving performance or scale of these target problems by a factor of 10x or more</w:t>
      </w:r>
      <w:r w:rsidR="4BF9568F" w:rsidRPr="00176FF6">
        <w:t>.</w:t>
      </w:r>
    </w:p>
    <w:p w14:paraId="1F51E509" w14:textId="205BD51B" w:rsidR="4BF9568F" w:rsidRDefault="276E21FF" w:rsidP="276E21FF">
      <w:r w:rsidRPr="00176FF6">
        <w:rPr>
          <w:b/>
          <w:bCs/>
        </w:rPr>
        <w:t>Period of Performance:</w:t>
      </w:r>
      <w:r>
        <w:t xml:space="preserve"> </w:t>
      </w:r>
      <w:r w:rsidR="007167C3">
        <w:t xml:space="preserve">July </w:t>
      </w:r>
      <w:r>
        <w:t xml:space="preserve">1, 2020 - </w:t>
      </w:r>
      <w:r w:rsidR="007167C3">
        <w:t xml:space="preserve">October </w:t>
      </w:r>
      <w:r>
        <w:t>1, 2020</w:t>
      </w:r>
      <w:r w:rsidR="003A3CA5">
        <w:t xml:space="preserve"> with </w:t>
      </w:r>
      <w:r w:rsidR="00FE403D">
        <w:t>ROM projections for FY21</w:t>
      </w:r>
      <w:r w:rsidR="003A3CA5">
        <w:t xml:space="preserve"> 1-year budget</w:t>
      </w:r>
    </w:p>
    <w:p w14:paraId="23CC3C79" w14:textId="71B38AB1" w:rsidR="4BF9568F" w:rsidRDefault="4BF9568F" w:rsidP="003A3CA5">
      <w:pPr>
        <w:spacing w:after="0"/>
        <w:jc w:val="both"/>
      </w:pPr>
      <w:r w:rsidRPr="18DFDB0A">
        <w:t>T</w:t>
      </w:r>
      <w:r w:rsidR="276E21FF" w:rsidRPr="18DFDB0A">
        <w:t>he effort includes:</w:t>
      </w:r>
    </w:p>
    <w:p w14:paraId="6D38BC41" w14:textId="5AFFF6A1" w:rsidR="276E21FF" w:rsidRDefault="55D693E4" w:rsidP="000A0C7D">
      <w:pPr>
        <w:pStyle w:val="ListParagraph"/>
        <w:numPr>
          <w:ilvl w:val="0"/>
          <w:numId w:val="1"/>
        </w:numPr>
      </w:pPr>
      <w:r>
        <w:t>Establish benchmark codes and datasets to baseline performance on current state-of-the-art systems.  Focus is on DOE graph and HPDA applications (focus area bioinformatics)</w:t>
      </w:r>
    </w:p>
    <w:p w14:paraId="62304146" w14:textId="28A55316" w:rsidR="007167C3" w:rsidRDefault="55D693E4" w:rsidP="000A0C7D">
      <w:pPr>
        <w:pStyle w:val="ListParagraph"/>
        <w:numPr>
          <w:ilvl w:val="0"/>
          <w:numId w:val="1"/>
        </w:numPr>
      </w:pPr>
      <w:r>
        <w:t>Instrument codes and collect performance data to build a predictive analytic model that enables evaluation of architectural alternatives.</w:t>
      </w:r>
    </w:p>
    <w:p w14:paraId="159C435D" w14:textId="65A13BAA" w:rsidR="007801B4" w:rsidRDefault="007167C3" w:rsidP="000A0C7D">
      <w:pPr>
        <w:pStyle w:val="ListParagraph"/>
        <w:numPr>
          <w:ilvl w:val="0"/>
          <w:numId w:val="1"/>
        </w:numPr>
      </w:pPr>
      <w:r w:rsidRPr="007167C3">
        <w:t xml:space="preserve">Compare </w:t>
      </w:r>
      <w:r w:rsidR="003569F8">
        <w:rPr>
          <w:noProof/>
        </w:rPr>
        <mc:AlternateContent>
          <mc:Choice Requires="wps">
            <w:drawing>
              <wp:anchor distT="0" distB="0" distL="114300" distR="114300" simplePos="0" relativeHeight="251662336" behindDoc="0" locked="0" layoutInCell="1" allowOverlap="1" wp14:anchorId="02B7AF12" wp14:editId="5BC3EC93">
                <wp:simplePos x="0" y="0"/>
                <wp:positionH relativeFrom="page">
                  <wp:posOffset>914400</wp:posOffset>
                </wp:positionH>
                <wp:positionV relativeFrom="page">
                  <wp:posOffset>8299450</wp:posOffset>
                </wp:positionV>
                <wp:extent cx="6400800" cy="774700"/>
                <wp:effectExtent l="0" t="0" r="0" b="0"/>
                <wp:wrapTight wrapText="bothSides">
                  <wp:wrapPolygon edited="0">
                    <wp:start x="0" y="0"/>
                    <wp:lineTo x="0" y="21246"/>
                    <wp:lineTo x="21557" y="21246"/>
                    <wp:lineTo x="21557" y="0"/>
                    <wp:lineTo x="0" y="0"/>
                  </wp:wrapPolygon>
                </wp:wrapTight>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77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5E630" w14:textId="77777777" w:rsidR="003569F8" w:rsidRPr="00CF5071" w:rsidRDefault="003569F8" w:rsidP="003569F8">
                            <w:pPr>
                              <w:pBdr>
                                <w:left w:val="single" w:sz="24" w:space="4" w:color="8DB3E2"/>
                              </w:pBdr>
                              <w:contextualSpacing/>
                              <w:rPr>
                                <w:rFonts w:ascii="Cambria" w:hAnsi="Cambria"/>
                                <w:color w:val="000000"/>
                                <w:sz w:val="28"/>
                              </w:rPr>
                            </w:pPr>
                            <w:r>
                              <w:rPr>
                                <w:rFonts w:ascii="Cambria" w:hAnsi="Cambria"/>
                                <w:color w:val="000000"/>
                                <w:sz w:val="28"/>
                              </w:rPr>
                              <w:t>John Shalf</w:t>
                            </w:r>
                          </w:p>
                          <w:p w14:paraId="28EC656E" w14:textId="77777777" w:rsidR="003569F8" w:rsidRPr="00CF5071" w:rsidRDefault="003569F8" w:rsidP="003569F8">
                            <w:pPr>
                              <w:pBdr>
                                <w:left w:val="single" w:sz="24" w:space="4" w:color="8DB3E2"/>
                              </w:pBdr>
                              <w:contextualSpacing/>
                              <w:rPr>
                                <w:rFonts w:ascii="Cambria" w:hAnsi="Cambria"/>
                                <w:color w:val="000000"/>
                                <w:sz w:val="28"/>
                              </w:rPr>
                            </w:pPr>
                            <w:r w:rsidRPr="00CF5071">
                              <w:rPr>
                                <w:rFonts w:ascii="Cambria" w:hAnsi="Cambria"/>
                                <w:color w:val="000000"/>
                                <w:sz w:val="28"/>
                              </w:rPr>
                              <w:t>Lawrence Berkeley National Laboratory</w:t>
                            </w:r>
                          </w:p>
                          <w:p w14:paraId="0FFBE3F6" w14:textId="77777777" w:rsidR="003569F8" w:rsidRPr="00CF5071" w:rsidRDefault="003569F8" w:rsidP="003569F8">
                            <w:pPr>
                              <w:pBdr>
                                <w:left w:val="single" w:sz="24" w:space="4" w:color="8DB3E2"/>
                              </w:pBdr>
                              <w:contextualSpacing/>
                              <w:rPr>
                                <w:rFonts w:ascii="Cambria" w:hAnsi="Cambria"/>
                                <w:color w:val="000000"/>
                                <w:sz w:val="28"/>
                              </w:rPr>
                            </w:pPr>
                            <w:r>
                              <w:rPr>
                                <w:rFonts w:ascii="Cambria" w:hAnsi="Cambria"/>
                                <w:color w:val="000000"/>
                                <w:sz w:val="28"/>
                              </w:rPr>
                              <w:t>jshalf</w:t>
                            </w:r>
                            <w:r w:rsidRPr="00CF5071">
                              <w:rPr>
                                <w:rFonts w:ascii="Cambria" w:hAnsi="Cambria"/>
                                <w:color w:val="000000"/>
                                <w:sz w:val="28"/>
                              </w:rPr>
                              <w:t>@lbl.gov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http://schemas.microsoft.com/office/word/2018/wordml" xmlns:w16cex="http://schemas.microsoft.com/office/word/2018/wordml/cex">
            <w:pict>
              <v:shape id="Text Box 4" style="position:absolute;left:0;text-align:left;margin-left:1in;margin-top:653.5pt;width:7in;height:6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" w14:anchorId="02B7AF12">
                <v:path arrowok="t"/>
                <v:textbox>
                  <w:txbxContent>
                    <w:p w:rsidRPr="00CF5071" w:rsidR="003569F8" w:rsidP="003569F8" w:rsidRDefault="003569F8" w14:paraId="00D5E630" w14:textId="77777777">
                      <w:pPr>
                        <w:pBdr>
                          <w:left w:val="single" w:color="8DB3E2" w:sz="24" w:space="4"/>
                        </w:pBdr>
                        <w:contextualSpacing/>
                        <w:rPr>
                          <w:rFonts w:ascii="Cambria" w:hAnsi="Cambria"/>
                          <w:color w:val="000000"/>
                          <w:sz w:val="28"/>
                        </w:rPr>
                      </w:pPr>
                      <w:r>
                        <w:rPr>
                          <w:rFonts w:ascii="Cambria" w:hAnsi="Cambria"/>
                          <w:color w:val="000000"/>
                          <w:sz w:val="28"/>
                        </w:rPr>
                        <w:t>John Shalf</w:t>
                      </w:r>
                    </w:p>
                    <w:p w:rsidRPr="00CF5071" w:rsidR="003569F8" w:rsidP="003569F8" w:rsidRDefault="003569F8" w14:paraId="28EC656E" w14:textId="77777777">
                      <w:pPr>
                        <w:pBdr>
                          <w:left w:val="single" w:color="8DB3E2" w:sz="24" w:space="4"/>
                        </w:pBdr>
                        <w:contextualSpacing/>
                        <w:rPr>
                          <w:rFonts w:ascii="Cambria" w:hAnsi="Cambria"/>
                          <w:color w:val="000000"/>
                          <w:sz w:val="28"/>
                        </w:rPr>
                      </w:pPr>
                      <w:r w:rsidRPr="00CF5071">
                        <w:rPr>
                          <w:rFonts w:ascii="Cambria" w:hAnsi="Cambria"/>
                          <w:color w:val="000000"/>
                          <w:sz w:val="28"/>
                        </w:rPr>
                        <w:t>Lawrence Berkeley National Laboratory</w:t>
                      </w:r>
                    </w:p>
                    <w:p w:rsidRPr="00CF5071" w:rsidR="003569F8" w:rsidP="003569F8" w:rsidRDefault="003569F8" w14:paraId="0FFBE3F6" w14:textId="77777777">
                      <w:pPr>
                        <w:pBdr>
                          <w:left w:val="single" w:color="8DB3E2" w:sz="24" w:space="4"/>
                        </w:pBdr>
                        <w:contextualSpacing/>
                        <w:rPr>
                          <w:rFonts w:ascii="Cambria" w:hAnsi="Cambria"/>
                          <w:color w:val="000000"/>
                          <w:sz w:val="28"/>
                        </w:rPr>
                      </w:pPr>
                      <w:r>
                        <w:rPr>
                          <w:rFonts w:ascii="Cambria" w:hAnsi="Cambria"/>
                          <w:color w:val="000000"/>
                          <w:sz w:val="28"/>
                        </w:rPr>
                        <w:t>jshalf</w:t>
                      </w:r>
                      <w:r w:rsidRPr="00CF5071">
                        <w:rPr>
                          <w:rFonts w:ascii="Cambria" w:hAnsi="Cambria"/>
                          <w:color w:val="000000"/>
                          <w:sz w:val="28"/>
                        </w:rPr>
                        <w:t>@lbl.gov</w:t>
                      </w:r>
                    </w:p>
                  </w:txbxContent>
                </v:textbox>
                <w10:wrap type="tight" anchorx="page" anchory="page"/>
              </v:shape>
            </w:pict>
          </mc:Fallback>
        </mc:AlternateContent>
      </w:r>
      <w:r>
        <w:t>to LPS-supplied graph applications and identify overlaps/similarities.</w:t>
      </w:r>
    </w:p>
    <w:p w14:paraId="757AE4B0" w14:textId="33CC689D" w:rsidR="003A3CA5" w:rsidRDefault="55D693E4" w:rsidP="000A0C7D">
      <w:pPr>
        <w:pStyle w:val="ListParagraph"/>
        <w:numPr>
          <w:ilvl w:val="0"/>
          <w:numId w:val="1"/>
        </w:numPr>
      </w:pPr>
      <w:r>
        <w:t>Evaluate Wafer Scale Integration Approach and impact on Graphs</w:t>
      </w:r>
    </w:p>
    <w:p w14:paraId="3E62F025" w14:textId="77CBFF78" w:rsidR="00804FF1" w:rsidRDefault="00150A8C" w:rsidP="00D92493">
      <w:pPr>
        <w:spacing w:after="0" w:line="240" w:lineRule="auto"/>
        <w:rPr>
          <w:b/>
        </w:rPr>
      </w:pPr>
      <w:r>
        <w:rPr>
          <w:b/>
        </w:rPr>
        <w:t xml:space="preserve">Costs: </w:t>
      </w:r>
    </w:p>
    <w:p w14:paraId="41C56956" w14:textId="54461BC3" w:rsidR="003A3CA5" w:rsidRDefault="00150A8C" w:rsidP="000A0C7D">
      <w:pPr>
        <w:spacing w:after="0" w:line="240" w:lineRule="auto"/>
        <w:ind w:firstLine="720"/>
        <w:rPr>
          <w:color w:val="0070C0"/>
        </w:rPr>
      </w:pPr>
      <w:r w:rsidRPr="005F4B58">
        <w:rPr>
          <w:color w:val="0070C0"/>
        </w:rPr>
        <w:t>$</w:t>
      </w:r>
      <w:r w:rsidR="003F443D">
        <w:rPr>
          <w:color w:val="0070C0"/>
        </w:rPr>
        <w:t xml:space="preserve">384k </w:t>
      </w:r>
      <w:r w:rsidR="003A3CA5">
        <w:rPr>
          <w:color w:val="0070C0"/>
        </w:rPr>
        <w:t>for July 1-October 1, 202</w:t>
      </w:r>
      <w:r w:rsidR="00914BAC">
        <w:rPr>
          <w:color w:val="0070C0"/>
        </w:rPr>
        <w:t>0</w:t>
      </w:r>
      <w:r w:rsidR="003A3CA5">
        <w:rPr>
          <w:color w:val="0070C0"/>
        </w:rPr>
        <w:t xml:space="preserve"> (</w:t>
      </w:r>
      <w:proofErr w:type="gramStart"/>
      <w:r w:rsidR="003C6982">
        <w:rPr>
          <w:color w:val="0070C0"/>
        </w:rPr>
        <w:t>3</w:t>
      </w:r>
      <w:r w:rsidR="003A3CA5">
        <w:rPr>
          <w:color w:val="0070C0"/>
        </w:rPr>
        <w:t xml:space="preserve"> month</w:t>
      </w:r>
      <w:proofErr w:type="gramEnd"/>
      <w:r w:rsidR="003A3CA5">
        <w:rPr>
          <w:color w:val="0070C0"/>
        </w:rPr>
        <w:t xml:space="preserve"> period), </w:t>
      </w:r>
    </w:p>
    <w:p w14:paraId="23A0CD69" w14:textId="563E8587" w:rsidR="003A3CA5" w:rsidRPr="003A3CA5" w:rsidRDefault="003A3CA5" w:rsidP="003A3CA5">
      <w:pPr>
        <w:spacing w:after="0" w:line="240" w:lineRule="auto"/>
        <w:ind w:firstLine="720"/>
        <w:rPr>
          <w:color w:val="0070C0"/>
        </w:rPr>
      </w:pPr>
      <w:r>
        <w:rPr>
          <w:color w:val="0070C0"/>
        </w:rPr>
        <w:t>$</w:t>
      </w:r>
      <w:r w:rsidR="003F443D">
        <w:rPr>
          <w:color w:val="0070C0"/>
        </w:rPr>
        <w:t>1.079M</w:t>
      </w:r>
      <w:r>
        <w:rPr>
          <w:color w:val="0070C0"/>
        </w:rPr>
        <w:t xml:space="preserve"> for FY21 (</w:t>
      </w:r>
      <w:r w:rsidR="00914BAC">
        <w:rPr>
          <w:color w:val="0070C0"/>
        </w:rPr>
        <w:t xml:space="preserve">Oct 1, 2020 – Sept 30, 2021, </w:t>
      </w:r>
      <w:r>
        <w:rPr>
          <w:color w:val="0070C0"/>
        </w:rPr>
        <w:t>1</w:t>
      </w:r>
      <w:ins w:id="0" w:author="John Shalf" w:date="2020-06-18T15:19:00Z">
        <w:r w:rsidR="00355A57">
          <w:rPr>
            <w:color w:val="0070C0"/>
          </w:rPr>
          <w:t>2</w:t>
        </w:r>
      </w:ins>
      <w:del w:id="1" w:author="John Shalf" w:date="2020-06-18T15:19:00Z">
        <w:r w:rsidDel="00355A57">
          <w:rPr>
            <w:color w:val="0070C0"/>
          </w:rPr>
          <w:delText>2</w:delText>
        </w:r>
      </w:del>
      <w:r>
        <w:rPr>
          <w:color w:val="0070C0"/>
        </w:rPr>
        <w:t xml:space="preserve"> months)</w:t>
      </w:r>
    </w:p>
    <w:p w14:paraId="4B34B361" w14:textId="0DF74B1B" w:rsidR="007801B4" w:rsidRDefault="007801B4" w:rsidP="00D92493">
      <w:pPr>
        <w:spacing w:after="0" w:line="240" w:lineRule="auto"/>
        <w:rPr>
          <w:sz w:val="24"/>
          <w:szCs w:val="24"/>
        </w:rPr>
      </w:pPr>
    </w:p>
    <w:p w14:paraId="3FD27EFC" w14:textId="77777777" w:rsidR="007801B4" w:rsidRPr="00CF5071" w:rsidRDefault="007801B4" w:rsidP="00D92493">
      <w:pPr>
        <w:spacing w:after="0" w:line="240" w:lineRule="auto"/>
        <w:rPr>
          <w:sz w:val="24"/>
          <w:szCs w:val="24"/>
        </w:rPr>
      </w:pPr>
    </w:p>
    <w:p w14:paraId="095E4EDC" w14:textId="77777777" w:rsidR="00D92493" w:rsidRPr="00CF5071" w:rsidRDefault="00D92493" w:rsidP="00D92493">
      <w:pPr>
        <w:spacing w:after="0" w:line="240" w:lineRule="auto"/>
        <w:rPr>
          <w:sz w:val="24"/>
          <w:szCs w:val="24"/>
        </w:rPr>
      </w:pPr>
    </w:p>
    <w:p w14:paraId="5F9269AD" w14:textId="77777777" w:rsidR="00AA47F0" w:rsidRDefault="00AA47F0">
      <w:pPr>
        <w:spacing w:after="0" w:line="240" w:lineRule="auto"/>
        <w:rPr>
          <w:rFonts w:asciiTheme="majorHAnsi" w:eastAsiaTheme="majorEastAsia" w:hAnsiTheme="majorHAnsi" w:cstheme="majorBidi"/>
          <w:b/>
          <w:color w:val="365F91" w:themeColor="accent1" w:themeShade="BF"/>
          <w:sz w:val="26"/>
          <w:szCs w:val="26"/>
        </w:rPr>
      </w:pPr>
      <w:r>
        <w:rPr>
          <w:b/>
        </w:rPr>
        <w:br w:type="page"/>
      </w:r>
    </w:p>
    <w:p w14:paraId="02040213" w14:textId="7B2F45B7" w:rsidR="000B2ABB" w:rsidRPr="002B0F22" w:rsidRDefault="007801B4" w:rsidP="000B2ABB">
      <w:pPr>
        <w:pStyle w:val="Heading2"/>
        <w:rPr>
          <w:b/>
        </w:rPr>
      </w:pPr>
      <w:r w:rsidRPr="002B0F22">
        <w:rPr>
          <w:b/>
        </w:rPr>
        <w:lastRenderedPageBreak/>
        <w:t xml:space="preserve">WP1: </w:t>
      </w:r>
      <w:r w:rsidR="00701C7B">
        <w:rPr>
          <w:b/>
        </w:rPr>
        <w:t>Collect and Evaluate</w:t>
      </w:r>
      <w:r w:rsidR="00622F29">
        <w:rPr>
          <w:b/>
        </w:rPr>
        <w:t xml:space="preserve"> SC-relevant HPDA </w:t>
      </w:r>
      <w:r w:rsidR="00701C7B">
        <w:rPr>
          <w:b/>
        </w:rPr>
        <w:t xml:space="preserve">workloads </w:t>
      </w:r>
      <w:r w:rsidR="00622F29">
        <w:rPr>
          <w:b/>
        </w:rPr>
        <w:t xml:space="preserve">and Compare alignment with LPS HPDA </w:t>
      </w:r>
      <w:r w:rsidR="00701C7B">
        <w:rPr>
          <w:b/>
        </w:rPr>
        <w:t xml:space="preserve">workloads and examples </w:t>
      </w:r>
      <w:r w:rsidR="00CC6253" w:rsidRPr="00CC6253">
        <w:rPr>
          <w:i/>
        </w:rPr>
        <w:t>(</w:t>
      </w:r>
      <w:r w:rsidR="003A3CA5">
        <w:rPr>
          <w:i/>
        </w:rPr>
        <w:t>LBL, ANL</w:t>
      </w:r>
      <w:r w:rsidR="00CC6253" w:rsidRPr="00CC6253">
        <w:rPr>
          <w:i/>
        </w:rPr>
        <w:t>)</w:t>
      </w:r>
    </w:p>
    <w:p w14:paraId="6ED0568F" w14:textId="3D22250C" w:rsidR="00F12C2D" w:rsidRDefault="5E0238C2" w:rsidP="00F12C2D">
      <w:r>
        <w:t xml:space="preserve">We will analyze the HPDA workloads from bioinformatics applications in the SC space and compare with LPS examples to determine alignment between the HPDA requirements for graph applications supplied by LPS.  The final report will deliver packaged benchmarks for the SC-relevant applications, a comparison of similarities with the LPS Graph/HPDA examples, and a predictive performance model that demonstrates the opportunities for performance improvement based on Project38 technologies.  </w:t>
      </w:r>
      <w:r w:rsidRPr="5E0238C2">
        <w:rPr>
          <w:i/>
          <w:iCs/>
          <w:color w:val="4F81BD" w:themeColor="accent1"/>
        </w:rPr>
        <w:t>This is a companion to the ANL-led WP2 activity, which focuses on the recoding engine aspects.</w:t>
      </w:r>
    </w:p>
    <w:p w14:paraId="30E77BA3" w14:textId="24860759" w:rsidR="00622F29" w:rsidRDefault="55D693E4" w:rsidP="55D693E4">
      <w:pPr>
        <w:jc w:val="both"/>
        <w:rPr>
          <w:b/>
          <w:bCs/>
        </w:rPr>
      </w:pPr>
      <w:r w:rsidRPr="55D693E4">
        <w:rPr>
          <w:b/>
          <w:bCs/>
        </w:rPr>
        <w:t>Time Period:  July 1-</w:t>
      </w:r>
      <w:del w:id="2" w:author="John Shalf" w:date="2020-06-18T15:18:00Z">
        <w:r w:rsidRPr="55D693E4" w:rsidDel="00355A57">
          <w:rPr>
            <w:b/>
            <w:bCs/>
          </w:rPr>
          <w:delText>January 1</w:delText>
        </w:r>
      </w:del>
      <w:ins w:id="3" w:author="John Shalf" w:date="2020-06-18T15:18:00Z">
        <w:r w:rsidR="00355A57">
          <w:rPr>
            <w:b/>
            <w:bCs/>
          </w:rPr>
          <w:t>October 1</w:t>
        </w:r>
      </w:ins>
      <w:r w:rsidRPr="55D693E4">
        <w:rPr>
          <w:b/>
          <w:bCs/>
        </w:rPr>
        <w:t xml:space="preserve">, </w:t>
      </w:r>
      <w:proofErr w:type="gramStart"/>
      <w:r w:rsidRPr="55D693E4">
        <w:rPr>
          <w:b/>
          <w:bCs/>
        </w:rPr>
        <w:t>2020  (</w:t>
      </w:r>
      <w:proofErr w:type="gramEnd"/>
      <w:r w:rsidRPr="55D693E4">
        <w:rPr>
          <w:b/>
          <w:bCs/>
        </w:rPr>
        <w:t>with prorated estimates for last</w:t>
      </w:r>
      <w:del w:id="4" w:author="John Shalf" w:date="2020-06-18T15:18:00Z">
        <w:r w:rsidRPr="55D693E4" w:rsidDel="00355A57">
          <w:rPr>
            <w:b/>
            <w:bCs/>
          </w:rPr>
          <w:delText xml:space="preserve"> 3</w:delText>
        </w:r>
      </w:del>
      <w:r w:rsidRPr="55D693E4">
        <w:rPr>
          <w:b/>
          <w:bCs/>
        </w:rPr>
        <w:t xml:space="preserve"> months of FY20).</w:t>
      </w:r>
    </w:p>
    <w:p w14:paraId="11A747DF" w14:textId="2A55D3E5" w:rsidR="55D693E4" w:rsidDel="00355A57" w:rsidRDefault="55D693E4" w:rsidP="55D693E4">
      <w:pPr>
        <w:jc w:val="both"/>
        <w:rPr>
          <w:del w:id="5" w:author="John Shalf" w:date="2020-06-18T15:19:00Z"/>
          <w:b/>
          <w:bCs/>
        </w:rPr>
      </w:pPr>
      <w:del w:id="6" w:author="John Shalf" w:date="2020-06-18T15:19:00Z">
        <w:r w:rsidRPr="55D693E4" w:rsidDel="00355A57">
          <w:rPr>
            <w:b/>
            <w:bCs/>
          </w:rPr>
          <w:delText>&lt;these numbers need to be fixed&gt;</w:delText>
        </w:r>
      </w:del>
    </w:p>
    <w:p w14:paraId="23B12088" w14:textId="278B298B" w:rsidR="00701C7B" w:rsidRDefault="00701C7B" w:rsidP="00701C7B">
      <w:pPr>
        <w:spacing w:after="0"/>
        <w:jc w:val="both"/>
        <w:rPr>
          <w:b/>
          <w:i/>
        </w:rPr>
      </w:pPr>
      <w:r>
        <w:rPr>
          <w:b/>
        </w:rPr>
        <w:t>Budget</w:t>
      </w:r>
      <w:r w:rsidR="00622F29">
        <w:rPr>
          <w:b/>
        </w:rPr>
        <w:t>:</w:t>
      </w:r>
      <w:r>
        <w:rPr>
          <w:b/>
        </w:rPr>
        <w:t xml:space="preserve">  </w:t>
      </w:r>
      <w:proofErr w:type="gramStart"/>
      <w:r w:rsidR="003C6982">
        <w:t>3</w:t>
      </w:r>
      <w:r w:rsidRPr="00622F29">
        <w:t xml:space="preserve"> month</w:t>
      </w:r>
      <w:proofErr w:type="gramEnd"/>
      <w:r w:rsidRPr="00622F29">
        <w:t xml:space="preserve"> total is $</w:t>
      </w:r>
      <w:r>
        <w:t>2</w:t>
      </w:r>
      <w:r w:rsidR="00ED603A">
        <w:t>0</w:t>
      </w:r>
      <w:r w:rsidR="003F443D">
        <w:t>4</w:t>
      </w:r>
      <w:r w:rsidR="003F443D">
        <w:rPr>
          <w:i/>
        </w:rPr>
        <w:t xml:space="preserve">k </w:t>
      </w:r>
      <w:r w:rsidRPr="00701C7B">
        <w:rPr>
          <w:i/>
        </w:rPr>
        <w:t>(note summer salary only during summer months for faculty participants)</w:t>
      </w:r>
      <w:r>
        <w:rPr>
          <w:b/>
          <w:i/>
        </w:rPr>
        <w:t xml:space="preserve">.  </w:t>
      </w:r>
    </w:p>
    <w:p w14:paraId="12667C07" w14:textId="3FC92C31" w:rsidR="00701C7B" w:rsidRPr="00701C7B" w:rsidRDefault="00701C7B" w:rsidP="00701C7B">
      <w:pPr>
        <w:spacing w:after="0"/>
        <w:jc w:val="both"/>
        <w:rPr>
          <w:b/>
          <w:i/>
        </w:rPr>
      </w:pPr>
      <w:r>
        <w:rPr>
          <w:b/>
          <w:i/>
        </w:rPr>
        <w:t>Participants</w:t>
      </w:r>
    </w:p>
    <w:p w14:paraId="3BCD35EE" w14:textId="20C58660" w:rsidR="00701C7B" w:rsidRDefault="00622F29" w:rsidP="00701C7B">
      <w:pPr>
        <w:spacing w:after="0"/>
        <w:ind w:firstLine="720"/>
        <w:jc w:val="both"/>
      </w:pPr>
      <w:r w:rsidRPr="00622F29">
        <w:t xml:space="preserve">Shaikh </w:t>
      </w:r>
      <w:proofErr w:type="spellStart"/>
      <w:r w:rsidRPr="00622F29">
        <w:t>Arifuzzaman</w:t>
      </w:r>
      <w:proofErr w:type="spellEnd"/>
      <w:r w:rsidRPr="00622F29">
        <w:t xml:space="preserve"> (MSU visiting faculty at LBNL) $46k summer salary + </w:t>
      </w:r>
      <w:r w:rsidR="00C75B4C">
        <w:t xml:space="preserve">Student MD Abdul </w:t>
      </w:r>
      <w:proofErr w:type="spellStart"/>
      <w:r w:rsidR="00C75B4C">
        <w:t>Motaleb</w:t>
      </w:r>
      <w:proofErr w:type="spellEnd"/>
      <w:r w:rsidR="00C75B4C">
        <w:t xml:space="preserve"> Faysal</w:t>
      </w:r>
      <w:r w:rsidR="00C75B4C" w:rsidRPr="00622F29">
        <w:t xml:space="preserve"> </w:t>
      </w:r>
      <w:r w:rsidRPr="00622F29">
        <w:t>at $12.5k/month,</w:t>
      </w:r>
    </w:p>
    <w:p w14:paraId="2CD6B076" w14:textId="77777777" w:rsidR="00701C7B" w:rsidRDefault="00622F29" w:rsidP="00701C7B">
      <w:pPr>
        <w:spacing w:after="0"/>
        <w:ind w:firstLine="720"/>
        <w:jc w:val="both"/>
      </w:pPr>
      <w:r w:rsidRPr="00622F29">
        <w:t xml:space="preserve">Julian Shun (MIT/LBL) $53k, </w:t>
      </w:r>
    </w:p>
    <w:p w14:paraId="7E68F208" w14:textId="77777777" w:rsidR="00701C7B" w:rsidRDefault="00622F29" w:rsidP="00701C7B">
      <w:pPr>
        <w:spacing w:after="0"/>
        <w:ind w:firstLine="720"/>
        <w:jc w:val="both"/>
      </w:pPr>
      <w:r w:rsidRPr="00622F29">
        <w:t xml:space="preserve">Thom </w:t>
      </w:r>
      <w:proofErr w:type="spellStart"/>
      <w:r w:rsidRPr="00622F29">
        <w:t>Popovici</w:t>
      </w:r>
      <w:proofErr w:type="spellEnd"/>
      <w:r w:rsidRPr="00622F29">
        <w:t xml:space="preserve"> (Postdoc working for Shalf) $12.5k/month</w:t>
      </w:r>
      <w:r>
        <w:t xml:space="preserve">, </w:t>
      </w:r>
    </w:p>
    <w:p w14:paraId="523D9F8A" w14:textId="2FD03A9A" w:rsidR="00701C7B" w:rsidRDefault="5E0238C2" w:rsidP="00701C7B">
      <w:pPr>
        <w:spacing w:after="0"/>
        <w:ind w:firstLine="720"/>
        <w:jc w:val="both"/>
      </w:pPr>
      <w:proofErr w:type="spellStart"/>
      <w:r>
        <w:t>Shalf+Michelogiannakis</w:t>
      </w:r>
      <w:proofErr w:type="spellEnd"/>
      <w:r>
        <w:t xml:space="preserve"> ($</w:t>
      </w:r>
      <w:ins w:id="7" w:author="John Shalf" w:date="2020-06-18T15:26:00Z">
        <w:r w:rsidR="00355A57">
          <w:t>15</w:t>
        </w:r>
      </w:ins>
      <w:bookmarkStart w:id="8" w:name="_GoBack"/>
      <w:bookmarkEnd w:id="8"/>
      <w:del w:id="9" w:author="John Shalf" w:date="2020-06-18T15:26:00Z">
        <w:r w:rsidDel="00355A57">
          <w:delText>5</w:delText>
        </w:r>
      </w:del>
      <w:r>
        <w:t xml:space="preserve">k/month) </w:t>
      </w:r>
    </w:p>
    <w:p w14:paraId="176E029F" w14:textId="04502A51" w:rsidR="00622F29" w:rsidRDefault="55D693E4" w:rsidP="00622F29">
      <w:pPr>
        <w:spacing w:after="0"/>
        <w:ind w:firstLine="720"/>
        <w:jc w:val="both"/>
        <w:rPr>
          <w:b/>
        </w:rPr>
      </w:pPr>
      <w:r>
        <w:t>ANL: 0.2 Bustamante</w:t>
      </w:r>
      <w:r w:rsidR="000C0E7F">
        <w:t xml:space="preserve"> ($5k/month)</w:t>
      </w:r>
    </w:p>
    <w:p w14:paraId="5728FD72" w14:textId="7BCFA919" w:rsidR="00701C7B" w:rsidRPr="00701C7B" w:rsidRDefault="00754EFD" w:rsidP="00D92493">
      <w:pPr>
        <w:jc w:val="both"/>
        <w:rPr>
          <w:i/>
        </w:rPr>
      </w:pPr>
      <w:r w:rsidRPr="00701C7B">
        <w:rPr>
          <w:b/>
          <w:bCs/>
        </w:rPr>
        <w:t xml:space="preserve">Deliverable at endpoint: </w:t>
      </w:r>
      <w:r w:rsidRPr="00701C7B">
        <w:rPr>
          <w:i/>
        </w:rPr>
        <w:t xml:space="preserve">A skeleton software/hardware design and projected performance. </w:t>
      </w:r>
      <w:r w:rsidR="00701C7B" w:rsidRPr="00701C7B">
        <w:rPr>
          <w:i/>
        </w:rPr>
        <w:t>Report on the commonalities for these applications</w:t>
      </w:r>
      <w:r w:rsidR="00701C7B">
        <w:rPr>
          <w:i/>
        </w:rPr>
        <w:t xml:space="preserve">. </w:t>
      </w:r>
      <w:r w:rsidRPr="00701C7B">
        <w:rPr>
          <w:i/>
        </w:rPr>
        <w:t xml:space="preserve"> All benchmark results and data</w:t>
      </w:r>
      <w:r w:rsidR="00701C7B">
        <w:rPr>
          <w:i/>
        </w:rPr>
        <w:t xml:space="preserve"> will be documented in a final report.</w:t>
      </w:r>
    </w:p>
    <w:p w14:paraId="66C2F6BB" w14:textId="523620E2" w:rsidR="007C2F78" w:rsidRDefault="00701C7B" w:rsidP="00D92493">
      <w:pPr>
        <w:jc w:val="both"/>
      </w:pPr>
      <w:r>
        <w:rPr>
          <w:b/>
        </w:rPr>
        <w:t>Work Packages</w:t>
      </w:r>
      <w:r w:rsidR="000B2ABB" w:rsidRPr="000B2ABB">
        <w:rPr>
          <w:b/>
        </w:rPr>
        <w:t>:</w:t>
      </w:r>
      <w:r w:rsidR="000B2ABB">
        <w:t xml:space="preserve"> </w:t>
      </w:r>
    </w:p>
    <w:p w14:paraId="3633661D" w14:textId="1283268A" w:rsidR="00701C7B" w:rsidRDefault="55D693E4" w:rsidP="000A0C7D">
      <w:pPr>
        <w:pStyle w:val="ListParagraph"/>
        <w:numPr>
          <w:ilvl w:val="0"/>
          <w:numId w:val="2"/>
        </w:numPr>
        <w:rPr>
          <w:b/>
          <w:bCs/>
        </w:rPr>
      </w:pPr>
      <w:r w:rsidRPr="55D693E4">
        <w:rPr>
          <w:b/>
          <w:bCs/>
        </w:rPr>
        <w:t>Collect challenge application codes and datasets (WP1.1)</w:t>
      </w:r>
    </w:p>
    <w:p w14:paraId="31C8D247" w14:textId="77777777" w:rsidR="00701C7B" w:rsidRDefault="00754EFD" w:rsidP="000A0C7D">
      <w:pPr>
        <w:pStyle w:val="ListParagraph"/>
        <w:numPr>
          <w:ilvl w:val="1"/>
          <w:numId w:val="5"/>
        </w:numPr>
        <w:rPr>
          <w:b/>
          <w:bCs/>
        </w:rPr>
      </w:pPr>
      <w:r w:rsidRPr="00701C7B">
        <w:rPr>
          <w:b/>
          <w:bCs/>
        </w:rPr>
        <w:t>Ensure they build and run on HPC systems Cori and Theta</w:t>
      </w:r>
    </w:p>
    <w:p w14:paraId="3FB9FB04" w14:textId="23100220" w:rsidR="00603B31" w:rsidRPr="00981299" w:rsidRDefault="00754EFD" w:rsidP="000A0C7D">
      <w:pPr>
        <w:pStyle w:val="ListParagraph"/>
        <w:numPr>
          <w:ilvl w:val="1"/>
          <w:numId w:val="5"/>
        </w:numPr>
        <w:rPr>
          <w:b/>
          <w:bCs/>
        </w:rPr>
      </w:pPr>
      <w:r w:rsidRPr="00701C7B">
        <w:rPr>
          <w:b/>
          <w:bCs/>
        </w:rPr>
        <w:t xml:space="preserve">Target </w:t>
      </w:r>
      <w:r w:rsidR="00981299">
        <w:rPr>
          <w:b/>
          <w:bCs/>
        </w:rPr>
        <w:t xml:space="preserve">SC </w:t>
      </w:r>
      <w:r w:rsidRPr="00701C7B">
        <w:rPr>
          <w:b/>
          <w:bCs/>
        </w:rPr>
        <w:t xml:space="preserve">bioinformatics &amp; related graph applications </w:t>
      </w:r>
      <w:r w:rsidR="00701C7B" w:rsidRPr="00701C7B">
        <w:rPr>
          <w:bCs/>
        </w:rPr>
        <w:t>(</w:t>
      </w:r>
      <w:proofErr w:type="spellStart"/>
      <w:r w:rsidR="00701C7B" w:rsidRPr="00701C7B">
        <w:rPr>
          <w:bCs/>
        </w:rPr>
        <w:t>HipMCL</w:t>
      </w:r>
      <w:proofErr w:type="spellEnd"/>
      <w:r w:rsidR="00701C7B" w:rsidRPr="00701C7B">
        <w:rPr>
          <w:bCs/>
        </w:rPr>
        <w:t xml:space="preserve"> protein similarity, ANL CANDLE genomic sequence similarity, and </w:t>
      </w:r>
      <w:proofErr w:type="spellStart"/>
      <w:r w:rsidR="00701C7B" w:rsidRPr="00701C7B">
        <w:rPr>
          <w:bCs/>
        </w:rPr>
        <w:t>HipMer</w:t>
      </w:r>
      <w:proofErr w:type="spellEnd"/>
      <w:r w:rsidR="00701C7B" w:rsidRPr="00701C7B">
        <w:rPr>
          <w:bCs/>
        </w:rPr>
        <w:t>/</w:t>
      </w:r>
      <w:proofErr w:type="spellStart"/>
      <w:r w:rsidR="00701C7B" w:rsidRPr="00701C7B">
        <w:rPr>
          <w:bCs/>
        </w:rPr>
        <w:t>MetaHipMER</w:t>
      </w:r>
      <w:proofErr w:type="spellEnd"/>
      <w:r w:rsidR="00701C7B" w:rsidRPr="00701C7B">
        <w:rPr>
          <w:bCs/>
        </w:rPr>
        <w:t xml:space="preserve"> sequence alignment)</w:t>
      </w:r>
    </w:p>
    <w:p w14:paraId="382E3EA5" w14:textId="71915288" w:rsidR="00981299" w:rsidRPr="00701C7B" w:rsidRDefault="00981299" w:rsidP="000A0C7D">
      <w:pPr>
        <w:pStyle w:val="ListParagraph"/>
        <w:numPr>
          <w:ilvl w:val="1"/>
          <w:numId w:val="5"/>
        </w:numPr>
        <w:rPr>
          <w:b/>
          <w:bCs/>
        </w:rPr>
      </w:pPr>
      <w:r>
        <w:rPr>
          <w:b/>
          <w:bCs/>
        </w:rPr>
        <w:t xml:space="preserve">Target LPS HPDA applications: </w:t>
      </w:r>
      <w:r>
        <w:rPr>
          <w:bCs/>
        </w:rPr>
        <w:t>Will be identified based on alignment with DOE-SC HPDA applications.</w:t>
      </w:r>
    </w:p>
    <w:p w14:paraId="60804903" w14:textId="0E3A93D4" w:rsidR="00CC6253" w:rsidRDefault="00754EFD" w:rsidP="00701C7B">
      <w:pPr>
        <w:pStyle w:val="ListParagraph"/>
        <w:spacing w:after="240"/>
        <w:rPr>
          <w:bCs/>
          <w:i/>
        </w:rPr>
      </w:pPr>
      <w:r w:rsidRPr="00701C7B">
        <w:rPr>
          <w:b/>
          <w:bCs/>
        </w:rPr>
        <w:t xml:space="preserve">Deliverables: </w:t>
      </w:r>
      <w:r w:rsidRPr="00701C7B">
        <w:rPr>
          <w:bCs/>
          <w:i/>
        </w:rPr>
        <w:t>Fully functioning benchmark codes to represent application requirements for challenge applications.</w:t>
      </w:r>
      <w:r w:rsidR="00981299">
        <w:rPr>
          <w:bCs/>
          <w:i/>
        </w:rPr>
        <w:t xml:space="preserve">  A selection of LPS-provided HPDA applications based on alignment with SC apps.</w:t>
      </w:r>
      <w:r w:rsidRPr="00701C7B">
        <w:rPr>
          <w:bCs/>
          <w:i/>
        </w:rPr>
        <w:t xml:space="preserve">  A baseline performance on contemporary HPC architectures.</w:t>
      </w:r>
    </w:p>
    <w:p w14:paraId="4D508FFF" w14:textId="77777777" w:rsidR="00701C7B" w:rsidRPr="00701C7B" w:rsidRDefault="00701C7B" w:rsidP="00701C7B">
      <w:pPr>
        <w:pStyle w:val="ListParagraph"/>
        <w:spacing w:after="240"/>
        <w:rPr>
          <w:b/>
          <w:bCs/>
        </w:rPr>
      </w:pPr>
    </w:p>
    <w:p w14:paraId="347DD334" w14:textId="06DC92ED" w:rsidR="00CC6253" w:rsidRPr="00701C7B" w:rsidRDefault="55D693E4" w:rsidP="000A0C7D">
      <w:pPr>
        <w:pStyle w:val="ListParagraph"/>
        <w:numPr>
          <w:ilvl w:val="0"/>
          <w:numId w:val="2"/>
        </w:numPr>
        <w:rPr>
          <w:i/>
          <w:iCs/>
        </w:rPr>
      </w:pPr>
      <w:r w:rsidRPr="55D693E4">
        <w:rPr>
          <w:b/>
          <w:bCs/>
        </w:rPr>
        <w:t>Diagnose code barriers/bottlenecks:  And what are the commonalities (what are common barriers and motifs that we can design against) (WP1.2)</w:t>
      </w:r>
    </w:p>
    <w:p w14:paraId="5F8FD790" w14:textId="17FD9841" w:rsidR="00603B31" w:rsidRDefault="00754EFD" w:rsidP="000A0C7D">
      <w:pPr>
        <w:pStyle w:val="ListParagraph"/>
        <w:numPr>
          <w:ilvl w:val="1"/>
          <w:numId w:val="6"/>
        </w:numPr>
        <w:rPr>
          <w:i/>
          <w:iCs/>
        </w:rPr>
      </w:pPr>
      <w:r w:rsidRPr="00701C7B">
        <w:rPr>
          <w:i/>
          <w:iCs/>
        </w:rPr>
        <w:t>Instrument code to identify resource requirements</w:t>
      </w:r>
      <w:r w:rsidR="00981299">
        <w:rPr>
          <w:i/>
          <w:iCs/>
        </w:rPr>
        <w:t xml:space="preserve"> and limitations</w:t>
      </w:r>
    </w:p>
    <w:p w14:paraId="29C16BC9" w14:textId="162F2BBB" w:rsidR="00981299" w:rsidRPr="00701C7B" w:rsidRDefault="00981299" w:rsidP="000A0C7D">
      <w:pPr>
        <w:pStyle w:val="ListParagraph"/>
        <w:numPr>
          <w:ilvl w:val="1"/>
          <w:numId w:val="6"/>
        </w:numPr>
        <w:rPr>
          <w:i/>
          <w:iCs/>
        </w:rPr>
      </w:pPr>
      <w:r>
        <w:rPr>
          <w:i/>
          <w:iCs/>
        </w:rPr>
        <w:t xml:space="preserve">Note: Although we understand the code behavior on contemporary systems in extreme detail, we have not thought in terms of what resources does the code </w:t>
      </w:r>
      <w:r w:rsidRPr="00981299">
        <w:rPr>
          <w:b/>
          <w:bCs/>
          <w:i/>
          <w:iCs/>
        </w:rPr>
        <w:t>require</w:t>
      </w:r>
      <w:r>
        <w:rPr>
          <w:i/>
          <w:iCs/>
        </w:rPr>
        <w:t xml:space="preserve"> if the system was better suited.  This part will require additional data collection to establish extended resource requirements.</w:t>
      </w:r>
    </w:p>
    <w:p w14:paraId="6D697F9E" w14:textId="072BD97C" w:rsidR="00701C7B" w:rsidRPr="00701C7B" w:rsidRDefault="00754EFD" w:rsidP="00701C7B">
      <w:pPr>
        <w:ind w:left="720"/>
        <w:rPr>
          <w:i/>
          <w:iCs/>
        </w:rPr>
      </w:pPr>
      <w:r w:rsidRPr="00701C7B">
        <w:rPr>
          <w:b/>
          <w:bCs/>
          <w:i/>
          <w:iCs/>
        </w:rPr>
        <w:lastRenderedPageBreak/>
        <w:t>Deliverable</w:t>
      </w:r>
      <w:r w:rsidRPr="00701C7B">
        <w:rPr>
          <w:i/>
          <w:iCs/>
        </w:rPr>
        <w:t>: full code analysis with prioritized list of barriers and potential hardware/software remedies.</w:t>
      </w:r>
    </w:p>
    <w:p w14:paraId="25D2A605" w14:textId="77777777" w:rsidR="00701C7B" w:rsidRDefault="55D693E4" w:rsidP="000A0C7D">
      <w:pPr>
        <w:pStyle w:val="ListParagraph"/>
        <w:numPr>
          <w:ilvl w:val="0"/>
          <w:numId w:val="2"/>
        </w:numPr>
      </w:pPr>
      <w:r w:rsidRPr="55D693E4">
        <w:rPr>
          <w:b/>
          <w:bCs/>
        </w:rPr>
        <w:t>Develop predictive analytic model to explore design alternatives (WP1.3):</w:t>
      </w:r>
      <w:r>
        <w:t xml:space="preserve"> </w:t>
      </w:r>
    </w:p>
    <w:p w14:paraId="09B0B225" w14:textId="47DA8950" w:rsidR="00603B31" w:rsidRPr="00701C7B" w:rsidRDefault="00754EFD" w:rsidP="000A0C7D">
      <w:pPr>
        <w:pStyle w:val="ListParagraph"/>
        <w:numPr>
          <w:ilvl w:val="1"/>
          <w:numId w:val="2"/>
        </w:numPr>
      </w:pPr>
      <w:r w:rsidRPr="00701C7B">
        <w:t>Explore architecture alternatives using models as an exploration tool</w:t>
      </w:r>
    </w:p>
    <w:p w14:paraId="5AAEFE6C" w14:textId="3D06636D" w:rsidR="00603B31" w:rsidRPr="00701C7B" w:rsidRDefault="00754EFD" w:rsidP="000A0C7D">
      <w:pPr>
        <w:pStyle w:val="ListParagraph"/>
        <w:numPr>
          <w:ilvl w:val="1"/>
          <w:numId w:val="6"/>
        </w:numPr>
      </w:pPr>
      <w:r w:rsidRPr="00701C7B">
        <w:t>Use higher-fidelity “simulator” models where required</w:t>
      </w:r>
    </w:p>
    <w:p w14:paraId="5A1C46EF" w14:textId="6B66DAC6" w:rsidR="00751A84" w:rsidRPr="007167C3" w:rsidRDefault="00754EFD" w:rsidP="00701C7B">
      <w:pPr>
        <w:pStyle w:val="ListParagraph"/>
      </w:pPr>
      <w:r w:rsidRPr="00701C7B">
        <w:rPr>
          <w:b/>
          <w:bCs/>
        </w:rPr>
        <w:t>Deliverable</w:t>
      </w:r>
      <w:r w:rsidRPr="00701C7B">
        <w:t>: Projections for how much improvement could be derived from alternative hardware and algorithm configurations (P38 alternatives)</w:t>
      </w:r>
      <w:r w:rsidR="00751A84" w:rsidRPr="00701C7B">
        <w:rPr>
          <w:b/>
        </w:rPr>
        <w:br w:type="page"/>
      </w:r>
    </w:p>
    <w:p w14:paraId="45BB950F" w14:textId="59D14CCE" w:rsidR="00701C7B" w:rsidRPr="00701C7B" w:rsidRDefault="0034267D" w:rsidP="00701C7B">
      <w:pPr>
        <w:pStyle w:val="Heading2"/>
        <w:rPr>
          <w:b/>
        </w:rPr>
      </w:pPr>
      <w:r>
        <w:rPr>
          <w:b/>
        </w:rPr>
        <w:lastRenderedPageBreak/>
        <w:t>WP2</w:t>
      </w:r>
      <w:r w:rsidRPr="002B0F22">
        <w:rPr>
          <w:b/>
        </w:rPr>
        <w:t xml:space="preserve">: </w:t>
      </w:r>
      <w:r w:rsidR="00701C7B" w:rsidRPr="00701C7B">
        <w:rPr>
          <w:b/>
        </w:rPr>
        <w:t xml:space="preserve">Report on the </w:t>
      </w:r>
      <w:r w:rsidR="00804FF1">
        <w:rPr>
          <w:b/>
        </w:rPr>
        <w:t>IUSG Architecture Synergies with Graph-analytics applications</w:t>
      </w:r>
      <w:r w:rsidR="00701C7B" w:rsidRPr="00701C7B">
        <w:rPr>
          <w:b/>
        </w:rPr>
        <w:t>.</w:t>
      </w:r>
    </w:p>
    <w:p w14:paraId="0FDF98B3" w14:textId="7DF4CF6E" w:rsidR="00300F6A" w:rsidRDefault="00063351" w:rsidP="00300F6A">
      <w:pPr>
        <w:jc w:val="both"/>
      </w:pPr>
      <w:r w:rsidRPr="00063351">
        <w:rPr>
          <w:lang w:val="en"/>
        </w:rPr>
        <w:t xml:space="preserve">Explore </w:t>
      </w:r>
      <w:del w:id="10" w:author="Andrew A Chien" w:date="2020-06-18T13:58:00Z">
        <w:r w:rsidRPr="00063351" w:rsidDel="00967C7D">
          <w:rPr>
            <w:lang w:val="en"/>
          </w:rPr>
          <w:delText xml:space="preserve">application of Recoding to </w:delText>
        </w:r>
      </w:del>
      <w:r w:rsidRPr="00063351">
        <w:rPr>
          <w:lang w:val="en"/>
        </w:rPr>
        <w:t>Graph Analytics applications (partner with PNNL)</w:t>
      </w:r>
      <w:ins w:id="11" w:author="Andrew A Chien" w:date="2020-06-18T13:58:00Z">
        <w:r w:rsidR="00967C7D">
          <w:rPr>
            <w:lang w:val="en"/>
          </w:rPr>
          <w:t xml:space="preserve"> to ident</w:t>
        </w:r>
      </w:ins>
      <w:ins w:id="12" w:author="Andrew A Chien" w:date="2020-06-18T13:59:00Z">
        <w:r w:rsidR="00967C7D">
          <w:rPr>
            <w:lang w:val="en"/>
          </w:rPr>
          <w:t>ify opportunities for efficient encodings (compute, storage, movement).</w:t>
        </w:r>
      </w:ins>
      <w:del w:id="13" w:author="Andrew A Chien" w:date="2020-06-18T13:59:00Z">
        <w:r w:rsidRPr="00063351" w:rsidDel="00967C7D">
          <w:rPr>
            <w:lang w:val="en"/>
          </w:rPr>
          <w:delText>, building on prior IUSG P38 RISCV/ARM-tied Recode work on sparse-matrix representations and efficient encoding/manipulation</w:delText>
        </w:r>
        <w:r w:rsidR="00843D50" w:rsidDel="00967C7D">
          <w:delText>.</w:delText>
        </w:r>
      </w:del>
      <w:r w:rsidR="00843D50">
        <w:t xml:space="preserve"> </w:t>
      </w:r>
      <w:ins w:id="14" w:author="Andrew A Chien" w:date="2020-06-18T13:59:00Z">
        <w:r w:rsidR="00967C7D">
          <w:t xml:space="preserve"> Use prior P38/Recode design infrastructu</w:t>
        </w:r>
      </w:ins>
      <w:ins w:id="15" w:author="Andrew A Chien" w:date="2020-06-18T14:00:00Z">
        <w:r w:rsidR="00967C7D">
          <w:t>re to explore, but focus is on new requirements and new architectural features -- insights</w:t>
        </w:r>
      </w:ins>
      <w:del w:id="16" w:author="Andrew A Chien" w:date="2020-06-18T14:00:00Z">
        <w:r w:rsidR="00A724F3" w:rsidDel="00967C7D">
          <w:delText xml:space="preserve">We have an existing design, but here is how we would modify it to </w:delText>
        </w:r>
      </w:del>
      <w:ins w:id="17" w:author="Andrew A Chien" w:date="2020-06-18T14:00:00Z">
        <w:r w:rsidR="00967C7D">
          <w:t xml:space="preserve"> from </w:t>
        </w:r>
      </w:ins>
      <w:del w:id="18" w:author="Andrew A Chien" w:date="2020-06-18T14:00:00Z">
        <w:r w:rsidR="00A724F3" w:rsidDel="00967C7D">
          <w:delText xml:space="preserve">improve its capabilities for </w:delText>
        </w:r>
      </w:del>
      <w:r w:rsidR="00A724F3">
        <w:t>this new problem space.</w:t>
      </w:r>
      <w:r w:rsidR="00552F99">
        <w:t xml:space="preserve">  </w:t>
      </w:r>
      <w:del w:id="19" w:author="Andrew A Chien" w:date="2020-06-18T14:00:00Z">
        <w:r w:rsidR="00552F99" w:rsidDel="00967C7D">
          <w:delText>The focus here is looking at this idea in the context of these new applications</w:delText>
        </w:r>
      </w:del>
    </w:p>
    <w:p w14:paraId="07D6C56C" w14:textId="4B193368" w:rsidR="003C6982" w:rsidRPr="000A0C7D" w:rsidRDefault="003C6982" w:rsidP="00300F6A">
      <w:pPr>
        <w:jc w:val="both"/>
        <w:rPr>
          <w:b/>
        </w:rPr>
      </w:pPr>
      <w:r>
        <w:rPr>
          <w:b/>
        </w:rPr>
        <w:t>Time Period:  July 1-</w:t>
      </w:r>
      <w:del w:id="20" w:author="John Shalf" w:date="2020-06-18T15:19:00Z">
        <w:r w:rsidDel="00355A57">
          <w:rPr>
            <w:b/>
          </w:rPr>
          <w:delText xml:space="preserve">January </w:delText>
        </w:r>
      </w:del>
      <w:ins w:id="21" w:author="John Shalf" w:date="2020-06-18T15:19:00Z">
        <w:r w:rsidR="00355A57">
          <w:rPr>
            <w:b/>
          </w:rPr>
          <w:t>October</w:t>
        </w:r>
        <w:r w:rsidR="00355A57">
          <w:rPr>
            <w:b/>
          </w:rPr>
          <w:t xml:space="preserve"> </w:t>
        </w:r>
      </w:ins>
      <w:r>
        <w:rPr>
          <w:b/>
        </w:rPr>
        <w:t>1, 2021 (with prorated estimates for last 3 months of FY20).</w:t>
      </w:r>
    </w:p>
    <w:p w14:paraId="3B055991" w14:textId="64E37500" w:rsidR="00063351" w:rsidRDefault="11D40398" w:rsidP="11D40398">
      <w:pPr>
        <w:spacing w:after="0"/>
        <w:jc w:val="both"/>
        <w:rPr>
          <w:b/>
          <w:bCs/>
        </w:rPr>
      </w:pPr>
      <w:r w:rsidRPr="11D40398">
        <w:rPr>
          <w:b/>
          <w:bCs/>
        </w:rPr>
        <w:t xml:space="preserve">ANL: </w:t>
      </w:r>
      <w:proofErr w:type="gramStart"/>
      <w:r>
        <w:t>3 month</w:t>
      </w:r>
      <w:proofErr w:type="gramEnd"/>
      <w:r>
        <w:t xml:space="preserve"> total is $</w:t>
      </w:r>
      <w:del w:id="22" w:author="John Shalf" w:date="2020-06-18T15:24:00Z">
        <w:r w:rsidDel="00355A57">
          <w:delText>90k</w:delText>
        </w:r>
      </w:del>
      <w:ins w:id="23" w:author="John Shalf" w:date="2020-06-18T15:24:00Z">
        <w:r w:rsidR="00355A57">
          <w:t>150k</w:t>
        </w:r>
      </w:ins>
    </w:p>
    <w:p w14:paraId="2FF70807" w14:textId="59390A2F" w:rsidR="00063351" w:rsidRPr="00063351" w:rsidRDefault="00701C7B" w:rsidP="000A0C7D">
      <w:pPr>
        <w:pStyle w:val="ListParagraph"/>
        <w:numPr>
          <w:ilvl w:val="0"/>
          <w:numId w:val="7"/>
        </w:numPr>
        <w:spacing w:after="0"/>
        <w:jc w:val="both"/>
        <w:rPr>
          <w:b/>
        </w:rPr>
      </w:pPr>
      <w:del w:id="24" w:author="Andrew A Chien" w:date="2020-06-18T13:56:00Z">
        <w:r w:rsidRPr="00622F29" w:rsidDel="00967C7D">
          <w:delText>2</w:delText>
        </w:r>
      </w:del>
      <w:ins w:id="25" w:author="Andrew A Chien" w:date="2020-06-18T13:56:00Z">
        <w:r w:rsidR="00967C7D">
          <w:t>1</w:t>
        </w:r>
      </w:ins>
      <w:ins w:id="26" w:author="John Shalf" w:date="2020-06-18T15:19:00Z">
        <w:r w:rsidR="00355A57">
          <w:t xml:space="preserve"> </w:t>
        </w:r>
      </w:ins>
      <w:del w:id="27" w:author="Andrew A Chien" w:date="2020-06-18T13:56:00Z">
        <w:r w:rsidRPr="00622F29" w:rsidDel="00967C7D">
          <w:delText xml:space="preserve"> </w:delText>
        </w:r>
      </w:del>
      <w:r w:rsidRPr="00622F29">
        <w:t>Graduate students</w:t>
      </w:r>
      <w:r w:rsidR="00063351">
        <w:t xml:space="preserve"> ($</w:t>
      </w:r>
      <w:ins w:id="28" w:author="John Shalf" w:date="2020-06-18T15:22:00Z">
        <w:r w:rsidR="00355A57">
          <w:t>60</w:t>
        </w:r>
      </w:ins>
      <w:del w:id="29" w:author="John Shalf" w:date="2020-06-18T15:22:00Z">
        <w:r w:rsidR="00063351" w:rsidDel="00355A57">
          <w:delText>120</w:delText>
        </w:r>
      </w:del>
      <w:r w:rsidR="00063351">
        <w:t>k)</w:t>
      </w:r>
    </w:p>
    <w:p w14:paraId="7AEF4C62" w14:textId="54A17278" w:rsidR="00063351" w:rsidRPr="00063351" w:rsidRDefault="11D40398" w:rsidP="000A0C7D">
      <w:pPr>
        <w:pStyle w:val="ListParagraph"/>
        <w:numPr>
          <w:ilvl w:val="0"/>
          <w:numId w:val="7"/>
        </w:numPr>
        <w:spacing w:after="0"/>
        <w:jc w:val="both"/>
        <w:rPr>
          <w:b/>
          <w:bCs/>
        </w:rPr>
      </w:pPr>
      <w:r>
        <w:t xml:space="preserve">Bustamante 0.25 FTE ($60k) </w:t>
      </w:r>
    </w:p>
    <w:p w14:paraId="7F6AC003" w14:textId="6560EB28" w:rsidR="00063351" w:rsidRPr="00981299" w:rsidRDefault="00063351" w:rsidP="000A0C7D">
      <w:pPr>
        <w:pStyle w:val="ListParagraph"/>
        <w:numPr>
          <w:ilvl w:val="0"/>
          <w:numId w:val="7"/>
        </w:numPr>
        <w:spacing w:after="0"/>
        <w:jc w:val="both"/>
        <w:rPr>
          <w:b/>
        </w:rPr>
      </w:pPr>
      <w:r>
        <w:t>F</w:t>
      </w:r>
      <w:r w:rsidR="00701C7B" w:rsidRPr="00622F29">
        <w:t>ractional Chien, Bair, Finkel FTE ($30k)</w:t>
      </w:r>
    </w:p>
    <w:p w14:paraId="0FF1C147" w14:textId="3095D720" w:rsidR="0034267D" w:rsidRDefault="0034267D" w:rsidP="0034267D">
      <w:pPr>
        <w:rPr>
          <w:b/>
          <w:i/>
        </w:rPr>
      </w:pPr>
      <w:r w:rsidRPr="00AA2034">
        <w:rPr>
          <w:b/>
        </w:rPr>
        <w:t xml:space="preserve">Deliverables: </w:t>
      </w:r>
      <w:r w:rsidRPr="0057506F">
        <w:rPr>
          <w:b/>
          <w:i/>
        </w:rPr>
        <w:t xml:space="preserve">(each will be documented with a presentation </w:t>
      </w:r>
      <w:r w:rsidR="0057506F">
        <w:rPr>
          <w:b/>
          <w:i/>
        </w:rPr>
        <w:t>and</w:t>
      </w:r>
      <w:r w:rsidRPr="0057506F">
        <w:rPr>
          <w:b/>
          <w:i/>
        </w:rPr>
        <w:t xml:space="preserve"> report)</w:t>
      </w:r>
    </w:p>
    <w:p w14:paraId="3CCFCB58" w14:textId="51B840DC" w:rsidR="00063351" w:rsidRPr="0057506F" w:rsidRDefault="00063351" w:rsidP="0034267D">
      <w:pPr>
        <w:rPr>
          <w:b/>
          <w:i/>
        </w:rPr>
      </w:pPr>
      <w:r>
        <w:rPr>
          <w:b/>
          <w:i/>
        </w:rPr>
        <w:t>Work Packages;</w:t>
      </w:r>
    </w:p>
    <w:p w14:paraId="7F9C7C1F" w14:textId="3ED300A2" w:rsidR="00063351" w:rsidRDefault="55D693E4" w:rsidP="000A0C7D">
      <w:pPr>
        <w:widowControl w:val="0"/>
        <w:numPr>
          <w:ilvl w:val="0"/>
          <w:numId w:val="4"/>
        </w:numPr>
        <w:spacing w:after="0" w:line="240" w:lineRule="auto"/>
      </w:pPr>
      <w:r>
        <w:t>Work with algorithm designers and software implementation developers to design novel, dense encodings (WP2.1)</w:t>
      </w:r>
    </w:p>
    <w:p w14:paraId="3152A3AE" w14:textId="5EDA0630" w:rsidR="00063351" w:rsidRDefault="55D693E4" w:rsidP="000A0C7D">
      <w:pPr>
        <w:widowControl w:val="0"/>
        <w:numPr>
          <w:ilvl w:val="0"/>
          <w:numId w:val="4"/>
        </w:numPr>
        <w:spacing w:after="0" w:line="240" w:lineRule="auto"/>
      </w:pPr>
      <w:r>
        <w:t xml:space="preserve">Design and implement </w:t>
      </w:r>
      <w:del w:id="30" w:author="Andrew A Chien" w:date="2020-06-18T14:02:00Z">
        <w:r w:rsidDel="00967C7D">
          <w:delText xml:space="preserve">recode </w:delText>
        </w:r>
      </w:del>
      <w:ins w:id="31" w:author="Andrew A Chien" w:date="2020-06-18T14:02:00Z">
        <w:r w:rsidR="00967C7D">
          <w:t>encodings and</w:t>
        </w:r>
      </w:ins>
      <w:del w:id="32" w:author="Andrew A Chien" w:date="2020-06-18T14:02:00Z">
        <w:r w:rsidDel="00967C7D">
          <w:delText>algorithm</w:delText>
        </w:r>
      </w:del>
      <w:r>
        <w:t xml:space="preserve"> </w:t>
      </w:r>
      <w:proofErr w:type="spellStart"/>
      <w:r>
        <w:t>and</w:t>
      </w:r>
      <w:proofErr w:type="spellEnd"/>
      <w:r>
        <w:t xml:space="preserve"> data orchestration</w:t>
      </w:r>
      <w:ins w:id="33" w:author="Andrew A Chien" w:date="2020-06-18T14:02:00Z">
        <w:r w:rsidR="00967C7D">
          <w:t xml:space="preserve"> on Recode infrastructure</w:t>
        </w:r>
      </w:ins>
      <w:r>
        <w:t xml:space="preserve"> to</w:t>
      </w:r>
      <w:ins w:id="34" w:author="Andrew A Chien" w:date="2020-06-18T14:01:00Z">
        <w:r w:rsidR="00967C7D">
          <w:t xml:space="preserve"> explore potential</w:t>
        </w:r>
      </w:ins>
      <w:r>
        <w:t xml:space="preserve"> </w:t>
      </w:r>
      <w:ins w:id="35" w:author="Andrew A Chien" w:date="2020-06-18T14:01:00Z">
        <w:r w:rsidR="00967C7D">
          <w:t xml:space="preserve">performance </w:t>
        </w:r>
      </w:ins>
      <w:r>
        <w:t>improve</w:t>
      </w:r>
      <w:ins w:id="36" w:author="Andrew A Chien" w:date="2020-06-18T14:01:00Z">
        <w:r w:rsidR="00967C7D">
          <w:t>ments</w:t>
        </w:r>
      </w:ins>
      <w:ins w:id="37" w:author="Andrew A Chien" w:date="2020-06-18T14:02:00Z">
        <w:r w:rsidR="00967C7D">
          <w:t xml:space="preserve"> for</w:t>
        </w:r>
      </w:ins>
      <w:r>
        <w:t xml:space="preserve"> graph analytics algorithm</w:t>
      </w:r>
      <w:ins w:id="38" w:author="Andrew A Chien" w:date="2020-06-18T14:02:00Z">
        <w:r w:rsidR="00967C7D">
          <w:t>s</w:t>
        </w:r>
      </w:ins>
      <w:del w:id="39" w:author="Andrew A Chien" w:date="2020-06-18T14:02:00Z">
        <w:r w:rsidDel="00967C7D">
          <w:delText xml:space="preserve"> performance</w:delText>
        </w:r>
      </w:del>
      <w:r>
        <w:t xml:space="preserve"> (WP2.2)</w:t>
      </w:r>
    </w:p>
    <w:p w14:paraId="4A5E0BC6" w14:textId="6D1BE680" w:rsidR="00063351" w:rsidDel="00967C7D" w:rsidRDefault="55D693E4" w:rsidP="000A0C7D">
      <w:pPr>
        <w:widowControl w:val="0"/>
        <w:numPr>
          <w:ilvl w:val="0"/>
          <w:numId w:val="4"/>
        </w:numPr>
        <w:spacing w:after="0" w:line="240" w:lineRule="auto"/>
        <w:rPr>
          <w:del w:id="40" w:author="Andrew A Chien" w:date="2020-06-18T14:02:00Z"/>
        </w:rPr>
      </w:pPr>
      <w:del w:id="41" w:author="Andrew A Chien" w:date="2020-06-18T14:02:00Z">
        <w:r w:rsidDel="00967C7D">
          <w:delText>Via performance models and simulation, assess potential benefits of the novel encodings combined with Recode engine acceleration (WP2.3)</w:delText>
        </w:r>
      </w:del>
    </w:p>
    <w:p w14:paraId="14F6824D" w14:textId="6D2C5034" w:rsidR="00063351" w:rsidRDefault="55D693E4" w:rsidP="000A0C7D">
      <w:pPr>
        <w:widowControl w:val="0"/>
        <w:numPr>
          <w:ilvl w:val="0"/>
          <w:numId w:val="4"/>
        </w:numPr>
        <w:spacing w:after="0" w:line="240" w:lineRule="auto"/>
      </w:pPr>
      <w:r>
        <w:t xml:space="preserve">Enhance the LLVM-based low-level compiler for Recode as needed; develop higher-level compiler for parallel graph algorithms (perhaps based on </w:t>
      </w:r>
      <w:proofErr w:type="spellStart"/>
      <w:r>
        <w:t>GraphIt</w:t>
      </w:r>
      <w:proofErr w:type="spellEnd"/>
      <w:r>
        <w:t xml:space="preserve"> (</w:t>
      </w:r>
      <w:hyperlink r:id="rId7">
        <w:r w:rsidRPr="55D693E4">
          <w:rPr>
            <w:color w:val="1155CC"/>
            <w:u w:val="single"/>
          </w:rPr>
          <w:t>https://graphit-lang.org/</w:t>
        </w:r>
      </w:hyperlink>
      <w:r>
        <w:t>) and/or TACO (</w:t>
      </w:r>
      <w:hyperlink r:id="rId8" w:history="1">
        <w:r w:rsidRPr="55D693E4">
          <w:rPr>
            <w:rStyle w:val="Hyperlink"/>
          </w:rPr>
          <w:t>http://tensor-compiler.org/</w:t>
        </w:r>
      </w:hyperlink>
      <w:r>
        <w:t>). (WP2.</w:t>
      </w:r>
      <w:ins w:id="42" w:author="Andrew A Chien" w:date="2020-06-18T14:02:00Z">
        <w:r w:rsidR="00967C7D">
          <w:t>3</w:t>
        </w:r>
      </w:ins>
      <w:del w:id="43" w:author="Andrew A Chien" w:date="2020-06-18T14:02:00Z">
        <w:r w:rsidDel="00967C7D">
          <w:delText>4</w:delText>
        </w:r>
      </w:del>
      <w:r>
        <w:t>)</w:t>
      </w:r>
    </w:p>
    <w:p w14:paraId="0635DDBF" w14:textId="77B5EF9C" w:rsidR="00214314" w:rsidRDefault="00967C7D" w:rsidP="000A0C7D">
      <w:pPr>
        <w:widowControl w:val="0"/>
        <w:numPr>
          <w:ilvl w:val="0"/>
          <w:numId w:val="4"/>
        </w:numPr>
        <w:spacing w:after="0" w:line="240" w:lineRule="auto"/>
      </w:pPr>
      <w:ins w:id="44" w:author="Andrew A Chien" w:date="2020-06-18T14:03:00Z">
        <w:r>
          <w:t>P</w:t>
        </w:r>
      </w:ins>
      <w:del w:id="45" w:author="Andrew A Chien" w:date="2020-06-18T14:02:00Z">
        <w:r w:rsidR="55D693E4" w:rsidDel="00967C7D">
          <w:delText>As needed p</w:delText>
        </w:r>
      </w:del>
      <w:r w:rsidR="55D693E4">
        <w:t>ropose</w:t>
      </w:r>
      <w:ins w:id="46" w:author="Andrew A Chien" w:date="2020-06-18T14:03:00Z">
        <w:r>
          <w:t xml:space="preserve"> new architectural features / designs for </w:t>
        </w:r>
      </w:ins>
      <w:del w:id="47" w:author="Andrew A Chien" w:date="2020-06-18T14:03:00Z">
        <w:r w:rsidR="55D693E4" w:rsidDel="00967C7D">
          <w:delText xml:space="preserve"> / refine Recode Engine.  As needed propose / refine Recode integration into </w:delText>
        </w:r>
      </w:del>
      <w:r w:rsidR="55D693E4">
        <w:t>Project 38 Innovative USG architecture</w:t>
      </w:r>
      <w:ins w:id="48" w:author="Andrew A Chien" w:date="2020-06-18T14:03:00Z">
        <w:r>
          <w:t xml:space="preserve"> based on insights from graph analytics workloads</w:t>
        </w:r>
      </w:ins>
      <w:r w:rsidR="55D693E4">
        <w:t xml:space="preserve"> (WP2.</w:t>
      </w:r>
      <w:ins w:id="49" w:author="Andrew A Chien" w:date="2020-06-18T14:03:00Z">
        <w:r>
          <w:t>4</w:t>
        </w:r>
      </w:ins>
      <w:del w:id="50" w:author="Andrew A Chien" w:date="2020-06-18T14:03:00Z">
        <w:r w:rsidR="55D693E4" w:rsidDel="00967C7D">
          <w:delText>5</w:delText>
        </w:r>
      </w:del>
      <w:r w:rsidR="55D693E4">
        <w:t>)</w:t>
      </w:r>
    </w:p>
    <w:p w14:paraId="776B9C50" w14:textId="77777777" w:rsidR="00751A84" w:rsidRDefault="00751A84">
      <w:pPr>
        <w:spacing w:after="0" w:line="240" w:lineRule="auto"/>
        <w:rPr>
          <w:rFonts w:asciiTheme="majorHAnsi" w:eastAsiaTheme="majorEastAsia" w:hAnsiTheme="majorHAnsi" w:cstheme="majorBidi"/>
          <w:b/>
          <w:color w:val="365F91" w:themeColor="accent1" w:themeShade="BF"/>
          <w:sz w:val="26"/>
          <w:szCs w:val="26"/>
        </w:rPr>
      </w:pPr>
      <w:r>
        <w:rPr>
          <w:b/>
        </w:rPr>
        <w:br w:type="page"/>
      </w:r>
    </w:p>
    <w:p w14:paraId="76589DB9" w14:textId="5137B781" w:rsidR="00CF70FC" w:rsidRPr="00063351" w:rsidRDefault="00CF70FC" w:rsidP="00CF70FC">
      <w:pPr>
        <w:pStyle w:val="Heading2"/>
        <w:rPr>
          <w:b/>
          <w:u w:val="single"/>
          <w:lang w:val="en"/>
        </w:rPr>
      </w:pPr>
      <w:r>
        <w:rPr>
          <w:b/>
        </w:rPr>
        <w:lastRenderedPageBreak/>
        <w:t>WP</w:t>
      </w:r>
      <w:r w:rsidR="00063351">
        <w:rPr>
          <w:b/>
        </w:rPr>
        <w:t>3</w:t>
      </w:r>
      <w:r w:rsidRPr="002B0F22">
        <w:rPr>
          <w:b/>
        </w:rPr>
        <w:t xml:space="preserve">: </w:t>
      </w:r>
      <w:r w:rsidR="00063351" w:rsidRPr="00063351">
        <w:rPr>
          <w:b/>
          <w:lang w:val="en"/>
        </w:rPr>
        <w:t>Assess Impact of Op-level Synchronization and Wafer-scale integration for Project 38</w:t>
      </w:r>
    </w:p>
    <w:p w14:paraId="40A7C6E8" w14:textId="071160A6" w:rsidR="00300F6A" w:rsidRDefault="00004711" w:rsidP="00300F6A">
      <w:ins w:id="51" w:author="Andrew A Chien" w:date="2020-06-18T14:12:00Z">
        <w:r>
          <w:t>Write kernel codes to assess and a</w:t>
        </w:r>
      </w:ins>
      <w:del w:id="52" w:author="Andrew A Chien" w:date="2020-06-18T14:12:00Z">
        <w:r w:rsidR="00063351" w:rsidDel="00004711">
          <w:delText>A</w:delText>
        </w:r>
      </w:del>
      <w:r w:rsidR="00063351">
        <w:t xml:space="preserve">nalyze </w:t>
      </w:r>
      <w:proofErr w:type="spellStart"/>
      <w:r w:rsidR="00063351">
        <w:t>Cerebras</w:t>
      </w:r>
      <w:proofErr w:type="spellEnd"/>
      <w:r w:rsidR="00063351">
        <w:t xml:space="preserve"> CS-1 (cerebras.net) </w:t>
      </w:r>
      <w:ins w:id="53" w:author="Andrew A Chien" w:date="2020-06-18T14:12:00Z">
        <w:r>
          <w:t>architecture features using</w:t>
        </w:r>
      </w:ins>
      <w:del w:id="54" w:author="Andrew A Chien" w:date="2020-06-18T14:12:00Z">
        <w:r w:rsidR="00063351" w:rsidDel="00004711">
          <w:delText>performance for</w:delText>
        </w:r>
      </w:del>
      <w:r w:rsidR="00063351">
        <w:t xml:space="preserve"> regular (stencil), then irregular (graph)</w:t>
      </w:r>
      <w:ins w:id="55" w:author="Andrew A Chien" w:date="2020-06-18T14:12:00Z">
        <w:r>
          <w:t xml:space="preserve"> structures. </w:t>
        </w:r>
      </w:ins>
      <w:ins w:id="56" w:author="Andrew A Chien" w:date="2020-06-18T14:13:00Z">
        <w:r>
          <w:t xml:space="preserve"> Evaluate effectiveness of</w:t>
        </w:r>
      </w:ins>
      <w:r w:rsidR="00063351">
        <w:t xml:space="preserve"> fine-grained parallelism</w:t>
      </w:r>
      <w:ins w:id="57" w:author="Andrew A Chien" w:date="2020-06-18T14:13:00Z">
        <w:r>
          <w:t>, network integration, WSI, etc.</w:t>
        </w:r>
      </w:ins>
      <w:del w:id="58" w:author="Andrew A Chien" w:date="2020-06-18T14:13:00Z">
        <w:r w:rsidR="00063351" w:rsidDel="00004711">
          <w:delText xml:space="preserve"> by building high performance implementations</w:delText>
        </w:r>
      </w:del>
      <w:r w:rsidR="00063351">
        <w:t>.  Specific targets include finite difference solvers, and graph algorithms such as community detection (</w:t>
      </w:r>
      <w:proofErr w:type="spellStart"/>
      <w:r w:rsidR="00063351">
        <w:t>Vite</w:t>
      </w:r>
      <w:proofErr w:type="spellEnd"/>
      <w:r w:rsidR="00063351">
        <w:t>) and maximum influence (Ripples).</w:t>
      </w:r>
      <w:r w:rsidR="0086567B">
        <w:t xml:space="preserve">  Understanding </w:t>
      </w:r>
      <w:del w:id="59" w:author="Andrew A Chien" w:date="2020-06-18T14:10:00Z">
        <w:r w:rsidR="0086567B" w:rsidDel="00CA2CC7">
          <w:delText xml:space="preserve">the </w:delText>
        </w:r>
      </w:del>
      <w:ins w:id="60" w:author="Andrew A Chien" w:date="2020-06-18T14:10:00Z">
        <w:r w:rsidR="00CA2CC7">
          <w:t xml:space="preserve">Op-level synchronization and </w:t>
        </w:r>
      </w:ins>
      <w:r w:rsidR="0086567B">
        <w:t>WSI</w:t>
      </w:r>
      <w:ins w:id="61" w:author="Andrew A Chien" w:date="2020-06-18T14:10:00Z">
        <w:r w:rsidR="00CA2CC7">
          <w:t xml:space="preserve"> opportunities and limitations to inform new architectures </w:t>
        </w:r>
      </w:ins>
      <w:ins w:id="62" w:author="Andrew A Chien" w:date="2020-06-18T14:11:00Z">
        <w:r w:rsidR="00CA2CC7">
          <w:t xml:space="preserve">(WSI or not, </w:t>
        </w:r>
      </w:ins>
      <w:del w:id="63" w:author="Andrew A Chien" w:date="2020-06-18T14:10:00Z">
        <w:r w:rsidR="0086567B" w:rsidDel="00CA2CC7">
          <w:delText xml:space="preserve"> such that would understand ways to improve the technology for these new applications.  This is not about benchmarking Cerebras, but about getting actionable information to tell us how we could modify the architecture to inform a future WSI machine </w:delText>
        </w:r>
      </w:del>
      <w:del w:id="64" w:author="Andrew A Chien" w:date="2020-06-18T14:11:00Z">
        <w:r w:rsidR="0086567B" w:rsidDel="00CA2CC7">
          <w:delText>(</w:delText>
        </w:r>
      </w:del>
      <w:proofErr w:type="spellStart"/>
      <w:r w:rsidR="0086567B">
        <w:t>Cerebras</w:t>
      </w:r>
      <w:proofErr w:type="spellEnd"/>
      <w:r w:rsidR="0086567B">
        <w:t xml:space="preserve"> or other</w:t>
      </w:r>
      <w:ins w:id="65" w:author="Andrew A Chien" w:date="2020-06-18T14:11:00Z">
        <w:r w:rsidR="00CA2CC7">
          <w:t xml:space="preserve"> avenues</w:t>
        </w:r>
      </w:ins>
      <w:del w:id="66" w:author="Andrew A Chien" w:date="2020-06-18T14:11:00Z">
        <w:r w:rsidR="0086567B" w:rsidDel="00CA2CC7">
          <w:delText>wise</w:delText>
        </w:r>
      </w:del>
      <w:r w:rsidR="0086567B">
        <w:t xml:space="preserve">) </w:t>
      </w:r>
      <w:ins w:id="67" w:author="Andrew A Chien" w:date="2020-06-18T14:11:00Z">
        <w:r w:rsidR="00CA2CC7">
          <w:t xml:space="preserve">and the larger architecture design space </w:t>
        </w:r>
      </w:ins>
      <w:r w:rsidR="0086567B">
        <w:t xml:space="preserve">that </w:t>
      </w:r>
      <w:ins w:id="68" w:author="Andrew A Chien" w:date="2020-06-18T14:11:00Z">
        <w:r w:rsidR="00CA2CC7">
          <w:t>falls within the P38 mission.</w:t>
        </w:r>
      </w:ins>
      <w:del w:id="69" w:author="Andrew A Chien" w:date="2020-06-18T14:11:00Z">
        <w:r w:rsidR="0086567B" w:rsidDel="00CA2CC7">
          <w:delText>could target these applications.  What information might lead to a very different design space.</w:delText>
        </w:r>
      </w:del>
    </w:p>
    <w:p w14:paraId="003687A4" w14:textId="0C97F212" w:rsidR="00063351" w:rsidRDefault="00063351" w:rsidP="00063351">
      <w:pPr>
        <w:spacing w:after="0"/>
        <w:jc w:val="both"/>
        <w:rPr>
          <w:b/>
        </w:rPr>
      </w:pPr>
      <w:r>
        <w:rPr>
          <w:b/>
        </w:rPr>
        <w:t xml:space="preserve">ANL: </w:t>
      </w:r>
      <w:proofErr w:type="gramStart"/>
      <w:r w:rsidR="003C6982">
        <w:t>3</w:t>
      </w:r>
      <w:r>
        <w:t xml:space="preserve"> month</w:t>
      </w:r>
      <w:proofErr w:type="gramEnd"/>
      <w:r>
        <w:t xml:space="preserve"> total to end of fiscal year is $</w:t>
      </w:r>
      <w:ins w:id="70" w:author="John Shalf" w:date="2020-06-18T15:21:00Z">
        <w:r w:rsidR="00355A57">
          <w:t>130</w:t>
        </w:r>
      </w:ins>
      <w:del w:id="71" w:author="John Shalf" w:date="2020-06-18T15:21:00Z">
        <w:r w:rsidR="003C6982" w:rsidDel="00355A57">
          <w:delText>90</w:delText>
        </w:r>
      </w:del>
      <w:r>
        <w:t>k</w:t>
      </w:r>
    </w:p>
    <w:p w14:paraId="46FE5B0C" w14:textId="77777777" w:rsidR="00063351" w:rsidRPr="00063351" w:rsidRDefault="00063351" w:rsidP="000A0C7D">
      <w:pPr>
        <w:pStyle w:val="ListParagraph"/>
        <w:numPr>
          <w:ilvl w:val="0"/>
          <w:numId w:val="7"/>
        </w:numPr>
        <w:spacing w:after="0"/>
        <w:jc w:val="both"/>
        <w:rPr>
          <w:b/>
        </w:rPr>
      </w:pPr>
      <w:r w:rsidRPr="00622F29">
        <w:t>2 Graduate students</w:t>
      </w:r>
      <w:r>
        <w:t xml:space="preserve"> ($120k)</w:t>
      </w:r>
    </w:p>
    <w:p w14:paraId="64CFBD21" w14:textId="35F9B13E" w:rsidR="00063351" w:rsidRPr="00981299" w:rsidRDefault="00063351" w:rsidP="000A0C7D">
      <w:pPr>
        <w:pStyle w:val="ListParagraph"/>
        <w:numPr>
          <w:ilvl w:val="0"/>
          <w:numId w:val="7"/>
        </w:numPr>
        <w:spacing w:after="0"/>
        <w:jc w:val="both"/>
        <w:rPr>
          <w:b/>
        </w:rPr>
      </w:pPr>
      <w:r>
        <w:t>F</w:t>
      </w:r>
      <w:r w:rsidRPr="00622F29">
        <w:t xml:space="preserve">ractional Chien </w:t>
      </w:r>
      <w:r>
        <w:t xml:space="preserve">FTE </w:t>
      </w:r>
      <w:r w:rsidRPr="00622F29">
        <w:t>($</w:t>
      </w:r>
      <w:r>
        <w:t>1</w:t>
      </w:r>
      <w:r w:rsidRPr="00622F29">
        <w:t>0k)</w:t>
      </w:r>
    </w:p>
    <w:p w14:paraId="7F868021" w14:textId="4BF50C57" w:rsidR="00CF70FC" w:rsidRPr="00AA2034" w:rsidRDefault="00CF70FC" w:rsidP="00CF70FC">
      <w:pPr>
        <w:rPr>
          <w:b/>
        </w:rPr>
      </w:pPr>
      <w:r w:rsidRPr="00AA2034">
        <w:rPr>
          <w:b/>
        </w:rPr>
        <w:t>Deliverables:</w:t>
      </w:r>
      <w:r w:rsidRPr="006D78CA">
        <w:rPr>
          <w:b/>
          <w:i/>
        </w:rPr>
        <w:t xml:space="preserve">(each will be documented with a presentation </w:t>
      </w:r>
      <w:r w:rsidR="006D78CA">
        <w:rPr>
          <w:b/>
          <w:i/>
        </w:rPr>
        <w:t>except where software artifact is noted</w:t>
      </w:r>
      <w:r w:rsidRPr="006D78CA">
        <w:rPr>
          <w:b/>
          <w:i/>
        </w:rPr>
        <w:t>)</w:t>
      </w:r>
    </w:p>
    <w:p w14:paraId="01B98D43" w14:textId="3E902B8A" w:rsidR="00063351" w:rsidRDefault="55D693E4" w:rsidP="000A0C7D">
      <w:pPr>
        <w:widowControl w:val="0"/>
        <w:numPr>
          <w:ilvl w:val="0"/>
          <w:numId w:val="3"/>
        </w:numPr>
        <w:pBdr>
          <w:top w:val="nil"/>
          <w:left w:val="nil"/>
          <w:bottom w:val="nil"/>
          <w:right w:val="nil"/>
          <w:between w:val="nil"/>
        </w:pBdr>
        <w:spacing w:after="0" w:line="240" w:lineRule="auto"/>
      </w:pPr>
      <w:r>
        <w:t xml:space="preserve">Work with </w:t>
      </w:r>
      <w:proofErr w:type="spellStart"/>
      <w:r>
        <w:t>Cerebras</w:t>
      </w:r>
      <w:proofErr w:type="spellEnd"/>
      <w:r>
        <w:t xml:space="preserve"> team (and very limited software tools) to build high-performance codes on CS-1 (WP3.1)</w:t>
      </w:r>
    </w:p>
    <w:p w14:paraId="466CE9A1" w14:textId="12E74D76" w:rsidR="00063351" w:rsidRDefault="55D693E4" w:rsidP="000A0C7D">
      <w:pPr>
        <w:widowControl w:val="0"/>
        <w:numPr>
          <w:ilvl w:val="0"/>
          <w:numId w:val="3"/>
        </w:numPr>
        <w:pBdr>
          <w:top w:val="nil"/>
          <w:left w:val="nil"/>
          <w:bottom w:val="nil"/>
          <w:right w:val="nil"/>
          <w:between w:val="nil"/>
        </w:pBdr>
        <w:spacing w:after="0" w:line="240" w:lineRule="auto"/>
      </w:pPr>
      <w:r>
        <w:t>Understanding and evaluate benefits of and how to exploit the CS-1’s fine-grained synchronization and communication mechanisms for future P38 accelerators (WP3.2)</w:t>
      </w:r>
    </w:p>
    <w:p w14:paraId="2699032C" w14:textId="715B177E" w:rsidR="00990F84" w:rsidRDefault="55D693E4" w:rsidP="000A0C7D">
      <w:pPr>
        <w:pStyle w:val="ListParagraph"/>
        <w:numPr>
          <w:ilvl w:val="0"/>
          <w:numId w:val="3"/>
        </w:numPr>
        <w:rPr>
          <w:ins w:id="72" w:author="Andrew A Chien" w:date="2020-06-18T14:07:00Z"/>
        </w:rPr>
      </w:pPr>
      <w:r>
        <w:t>Assess benefits of wafer-scale architecture approach (or variations) for graph analytics applications (WP3.3)</w:t>
      </w:r>
    </w:p>
    <w:p w14:paraId="1793B844" w14:textId="0167FBF5" w:rsidR="00CA2CC7" w:rsidRDefault="00CA2CC7" w:rsidP="00CA2CC7">
      <w:pPr>
        <w:pStyle w:val="ListParagraph"/>
        <w:numPr>
          <w:ilvl w:val="0"/>
          <w:numId w:val="3"/>
        </w:numPr>
        <w:rPr>
          <w:ins w:id="73" w:author="Andrew A Chien" w:date="2020-06-18T14:07:00Z"/>
        </w:rPr>
      </w:pPr>
      <w:ins w:id="74" w:author="Andrew A Chien" w:date="2020-06-18T14:07:00Z">
        <w:r w:rsidRPr="00CA2CC7">
          <w:t xml:space="preserve">Build a high-level analytical performance model </w:t>
        </w:r>
        <w:r>
          <w:t>of both operation-level synchronization and WSI technologies</w:t>
        </w:r>
      </w:ins>
      <w:ins w:id="75" w:author="Andrew A Chien" w:date="2020-06-18T14:08:00Z">
        <w:r>
          <w:t xml:space="preserve"> (WP3.4)</w:t>
        </w:r>
      </w:ins>
    </w:p>
    <w:p w14:paraId="4EA1284C" w14:textId="48FAA6A6" w:rsidR="00CA2CC7" w:rsidDel="00CA2CC7" w:rsidRDefault="00CA2CC7" w:rsidP="000A0C7D">
      <w:pPr>
        <w:pStyle w:val="ListParagraph"/>
        <w:numPr>
          <w:ilvl w:val="0"/>
          <w:numId w:val="3"/>
        </w:numPr>
        <w:rPr>
          <w:del w:id="76" w:author="Andrew A Chien" w:date="2020-06-18T14:08:00Z"/>
        </w:rPr>
      </w:pPr>
    </w:p>
    <w:p w14:paraId="0A5BDB56" w14:textId="467DB0F0" w:rsidR="0086567B" w:rsidRPr="001A593D" w:rsidDel="00CA2CC7" w:rsidRDefault="0086567B" w:rsidP="000A0C7D">
      <w:pPr>
        <w:pStyle w:val="ListParagraph"/>
        <w:numPr>
          <w:ilvl w:val="0"/>
          <w:numId w:val="3"/>
        </w:numPr>
        <w:rPr>
          <w:del w:id="77" w:author="Andrew A Chien" w:date="2020-06-18T14:08:00Z"/>
          <w:color w:val="FF0000"/>
        </w:rPr>
      </w:pPr>
      <w:del w:id="78" w:author="Andrew A Chien" w:date="2020-06-18T14:08:00Z">
        <w:r w:rsidRPr="001A593D" w:rsidDel="00CA2CC7">
          <w:rPr>
            <w:color w:val="FF0000"/>
          </w:rPr>
          <w:delText>&lt; note: add analytic model &gt;</w:delText>
        </w:r>
      </w:del>
    </w:p>
    <w:p w14:paraId="12F365C0" w14:textId="0875B09B" w:rsidR="00433107" w:rsidRDefault="00433107">
      <w:pPr>
        <w:spacing w:after="0" w:line="240" w:lineRule="auto"/>
      </w:pPr>
      <w:r>
        <w:br w:type="page"/>
      </w:r>
    </w:p>
    <w:p w14:paraId="2604DC70" w14:textId="058E90CE" w:rsidR="00D92493" w:rsidRDefault="00433107" w:rsidP="00D92493">
      <w:r>
        <w:lastRenderedPageBreak/>
        <w:t>Supplemental: Estimated FY21 work packages and Costs Projections</w:t>
      </w:r>
    </w:p>
    <w:p w14:paraId="4955E8AE" w14:textId="12EFE061" w:rsidR="00433107" w:rsidRDefault="00722846" w:rsidP="00D92493">
      <w:r>
        <w:t>Total Projected for FY21</w:t>
      </w:r>
      <w:r w:rsidR="00D97A70">
        <w:t xml:space="preserve"> (October 1 2020-October 1, 2021)</w:t>
      </w:r>
      <w:r>
        <w:t>: $1.</w:t>
      </w:r>
      <w:r w:rsidR="00D97A70">
        <w:t>0</w:t>
      </w:r>
      <w:r w:rsidR="0079497E">
        <w:t>79</w:t>
      </w:r>
      <w:r w:rsidR="00D97A70">
        <w:t>M</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6060"/>
        <w:gridCol w:w="1550"/>
      </w:tblGrid>
      <w:tr w:rsidR="00433107" w14:paraId="146924A2" w14:textId="77777777" w:rsidTr="11D40398">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EFC88C" w14:textId="7B44C3F2" w:rsidR="00433107" w:rsidRPr="00722846" w:rsidRDefault="00433107" w:rsidP="00821287">
            <w:pPr>
              <w:widowControl w:val="0"/>
              <w:pBdr>
                <w:top w:val="nil"/>
                <w:left w:val="nil"/>
                <w:bottom w:val="nil"/>
                <w:right w:val="nil"/>
                <w:between w:val="nil"/>
              </w:pBdr>
              <w:spacing w:line="240" w:lineRule="auto"/>
              <w:rPr>
                <w:sz w:val="36"/>
              </w:rPr>
            </w:pPr>
            <w:r w:rsidRPr="00722846">
              <w:rPr>
                <w:sz w:val="36"/>
              </w:rPr>
              <w:t>Extending WP1 into FY21</w:t>
            </w:r>
          </w:p>
        </w:tc>
        <w:tc>
          <w:tcPr>
            <w:tcW w:w="6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ED841E" w14:textId="32BA75C8" w:rsidR="00433107" w:rsidRDefault="00433107" w:rsidP="00821287">
            <w:pPr>
              <w:widowControl w:val="0"/>
              <w:pBdr>
                <w:top w:val="nil"/>
                <w:left w:val="nil"/>
                <w:bottom w:val="nil"/>
                <w:right w:val="nil"/>
                <w:between w:val="nil"/>
              </w:pBdr>
              <w:spacing w:line="240" w:lineRule="auto"/>
              <w:rPr>
                <w:b/>
                <w:u w:val="single"/>
              </w:rPr>
            </w:pPr>
            <w:r>
              <w:rPr>
                <w:b/>
                <w:u w:val="single"/>
              </w:rPr>
              <w:t xml:space="preserve">Design and Refine Project 38 </w:t>
            </w:r>
            <w:proofErr w:type="spellStart"/>
            <w:r>
              <w:rPr>
                <w:b/>
                <w:u w:val="single"/>
              </w:rPr>
              <w:t>Innov</w:t>
            </w:r>
            <w:proofErr w:type="spellEnd"/>
            <w:r>
              <w:rPr>
                <w:b/>
                <w:u w:val="single"/>
              </w:rPr>
              <w:t xml:space="preserve">-USG architecture based on </w:t>
            </w:r>
            <w:r w:rsidR="00AE1F2B">
              <w:rPr>
                <w:b/>
                <w:u w:val="single"/>
              </w:rPr>
              <w:t xml:space="preserve">Workloads Study and </w:t>
            </w:r>
            <w:r>
              <w:rPr>
                <w:b/>
                <w:u w:val="single"/>
              </w:rPr>
              <w:t xml:space="preserve">FG&amp;WSI Learnings </w:t>
            </w:r>
          </w:p>
          <w:p w14:paraId="3B72C1CA" w14:textId="6B668739" w:rsidR="00603B31" w:rsidRPr="00433107" w:rsidRDefault="00433107" w:rsidP="00433107">
            <w:r w:rsidRPr="00433107">
              <w:rPr>
                <w:b/>
              </w:rPr>
              <w:t>Deliverable</w:t>
            </w:r>
            <w:r>
              <w:t xml:space="preserve">: </w:t>
            </w:r>
            <w:r w:rsidR="00754EFD" w:rsidRPr="00433107">
              <w:t>Detailed Architecture development</w:t>
            </w:r>
            <w:r w:rsidR="00722846">
              <w:t xml:space="preserve"> and delivery of fully-functioning simulator/model of proposed Innovative USG Architecture</w:t>
            </w:r>
          </w:p>
          <w:p w14:paraId="3C812DFD" w14:textId="77777777" w:rsidR="00603B31" w:rsidRPr="00433107" w:rsidRDefault="00754EFD" w:rsidP="000A0C7D">
            <w:pPr>
              <w:pStyle w:val="ListParagraph"/>
              <w:numPr>
                <w:ilvl w:val="0"/>
                <w:numId w:val="11"/>
              </w:numPr>
            </w:pPr>
            <w:r w:rsidRPr="00433107">
              <w:t>Develop and document design specification (ANL, LBL)</w:t>
            </w:r>
          </w:p>
          <w:p w14:paraId="42CE0E96" w14:textId="55B19501" w:rsidR="00603B31" w:rsidRPr="00433107" w:rsidRDefault="00754EFD" w:rsidP="000A0C7D">
            <w:pPr>
              <w:pStyle w:val="ListParagraph"/>
              <w:numPr>
                <w:ilvl w:val="0"/>
                <w:numId w:val="11"/>
              </w:numPr>
            </w:pPr>
            <w:r w:rsidRPr="00433107">
              <w:t>Develop simulator/architectural model (</w:t>
            </w:r>
            <w:r w:rsidR="00722846">
              <w:t>may need uplift to bring</w:t>
            </w:r>
            <w:r w:rsidRPr="00433107">
              <w:t xml:space="preserve"> in Sandia</w:t>
            </w:r>
            <w:r w:rsidR="00722846">
              <w:t xml:space="preserve"> for SST aspects</w:t>
            </w:r>
            <w:r w:rsidRPr="00433107">
              <w:t>)</w:t>
            </w:r>
          </w:p>
          <w:p w14:paraId="2614316A" w14:textId="575E94B6" w:rsidR="00722846" w:rsidRDefault="00754EFD" w:rsidP="000A0C7D">
            <w:pPr>
              <w:pStyle w:val="ListParagraph"/>
              <w:numPr>
                <w:ilvl w:val="0"/>
                <w:numId w:val="11"/>
              </w:numPr>
            </w:pPr>
            <w:r w:rsidRPr="00433107">
              <w:t>Base software (</w:t>
            </w:r>
            <w:r w:rsidR="00433107">
              <w:t>ANL</w:t>
            </w:r>
            <w:r w:rsidRPr="00433107">
              <w:t xml:space="preserve"> for system</w:t>
            </w:r>
            <w:r w:rsidR="00433107">
              <w:t xml:space="preserve"> software and compiler</w:t>
            </w:r>
            <w:r w:rsidRPr="00433107">
              <w:t xml:space="preserve">, </w:t>
            </w:r>
            <w:proofErr w:type="spellStart"/>
            <w:r w:rsidR="00722846">
              <w:t>GraphBlas</w:t>
            </w:r>
            <w:proofErr w:type="spellEnd"/>
            <w:r w:rsidR="00722846">
              <w:t xml:space="preserve"> + </w:t>
            </w:r>
            <w:r w:rsidRPr="00433107">
              <w:t>MIT</w:t>
            </w:r>
            <w:r w:rsidR="00722846">
              <w:t xml:space="preserve"> C-Trees</w:t>
            </w:r>
            <w:r w:rsidRPr="00433107">
              <w:t xml:space="preserve"> for algorithm/framework)</w:t>
            </w:r>
          </w:p>
          <w:p w14:paraId="627BDF75" w14:textId="45B0D97E" w:rsidR="00722846" w:rsidRPr="00433107" w:rsidRDefault="00722846" w:rsidP="000A0C7D">
            <w:pPr>
              <w:pStyle w:val="ListParagraph"/>
              <w:numPr>
                <w:ilvl w:val="0"/>
                <w:numId w:val="11"/>
              </w:numPr>
            </w:pPr>
            <w:r>
              <w:t>Potentially merge back together with PNNL. (use PNNL cost estimates)</w:t>
            </w:r>
          </w:p>
          <w:p w14:paraId="290F9325" w14:textId="030322C3" w:rsidR="00433107" w:rsidRPr="00433107" w:rsidRDefault="00433107" w:rsidP="00433107">
            <w:r w:rsidRPr="00433107">
              <w:rPr>
                <w:b/>
                <w:bCs/>
              </w:rPr>
              <w:t xml:space="preserve">Schedule: </w:t>
            </w:r>
            <w:r w:rsidRPr="00433107">
              <w:t>1 year</w:t>
            </w:r>
            <w:r w:rsidR="00722846">
              <w:t xml:space="preserve"> (fiscal year boundary)</w:t>
            </w:r>
          </w:p>
        </w:tc>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BA48FC" w14:textId="1603C657" w:rsidR="00722846" w:rsidRDefault="00722846" w:rsidP="00821287">
            <w:pPr>
              <w:widowControl w:val="0"/>
              <w:spacing w:line="240" w:lineRule="auto"/>
            </w:pPr>
            <w:r w:rsidRPr="00722846">
              <w:rPr>
                <w:b/>
              </w:rPr>
              <w:t>LBNL</w:t>
            </w:r>
            <w:r>
              <w:t xml:space="preserve">: Thom </w:t>
            </w:r>
            <w:proofErr w:type="spellStart"/>
            <w:r>
              <w:t>Popovici</w:t>
            </w:r>
            <w:proofErr w:type="spellEnd"/>
            <w:r>
              <w:t xml:space="preserve"> (75% postdoc $150k), John Shalf ($75k) George </w:t>
            </w:r>
            <w:proofErr w:type="spellStart"/>
            <w:r>
              <w:t>Michelogiannakis</w:t>
            </w:r>
            <w:proofErr w:type="spellEnd"/>
            <w:r>
              <w:t xml:space="preserve"> ($75k), Shaikh </w:t>
            </w:r>
            <w:proofErr w:type="spellStart"/>
            <w:r>
              <w:t>Arifuzzaman</w:t>
            </w:r>
            <w:proofErr w:type="spellEnd"/>
            <w:r>
              <w:t xml:space="preserve"> ($46k + $120k for one graduate student</w:t>
            </w:r>
            <w:r w:rsidR="00D97A70">
              <w:t>)</w:t>
            </w:r>
            <w:r>
              <w:t xml:space="preserve">, Julian Shun ($53k summer salary) </w:t>
            </w:r>
          </w:p>
          <w:p w14:paraId="558CC4DD" w14:textId="322264E0" w:rsidR="00722846" w:rsidRDefault="00722846" w:rsidP="00821287">
            <w:pPr>
              <w:widowControl w:val="0"/>
              <w:spacing w:line="240" w:lineRule="auto"/>
            </w:pPr>
            <w:r w:rsidRPr="00D97A70">
              <w:rPr>
                <w:b/>
                <w:color w:val="4F81BD" w:themeColor="accent1"/>
              </w:rPr>
              <w:t>Total FY21</w:t>
            </w:r>
            <w:r w:rsidRPr="00D97A70">
              <w:rPr>
                <w:color w:val="4F81BD" w:themeColor="accent1"/>
              </w:rPr>
              <w:t>: $</w:t>
            </w:r>
            <w:r w:rsidR="0079497E">
              <w:rPr>
                <w:color w:val="4F81BD" w:themeColor="accent1"/>
              </w:rPr>
              <w:t>519</w:t>
            </w:r>
            <w:r w:rsidR="00804FF1">
              <w:rPr>
                <w:color w:val="4F81BD" w:themeColor="accent1"/>
              </w:rPr>
              <w:t>K</w:t>
            </w:r>
          </w:p>
        </w:tc>
      </w:tr>
      <w:tr w:rsidR="003C6982" w14:paraId="64C29AE6" w14:textId="3508103B" w:rsidTr="11D40398">
        <w:tc>
          <w:tcPr>
            <w:tcW w:w="1830" w:type="dxa"/>
            <w:shd w:val="clear" w:color="auto" w:fill="auto"/>
            <w:tcMar>
              <w:top w:w="100" w:type="dxa"/>
              <w:left w:w="100" w:type="dxa"/>
              <w:bottom w:w="100" w:type="dxa"/>
              <w:right w:w="100" w:type="dxa"/>
            </w:tcMar>
          </w:tcPr>
          <w:p w14:paraId="33331E5B" w14:textId="3140F090" w:rsidR="003C6982" w:rsidRPr="00722846" w:rsidRDefault="003C6982" w:rsidP="00821287">
            <w:pPr>
              <w:widowControl w:val="0"/>
              <w:pBdr>
                <w:top w:val="nil"/>
                <w:left w:val="nil"/>
                <w:bottom w:val="nil"/>
                <w:right w:val="nil"/>
                <w:between w:val="nil"/>
              </w:pBdr>
              <w:spacing w:line="240" w:lineRule="auto"/>
              <w:rPr>
                <w:sz w:val="36"/>
              </w:rPr>
            </w:pPr>
            <w:r w:rsidRPr="00722846">
              <w:rPr>
                <w:sz w:val="36"/>
              </w:rPr>
              <w:t>Extending WP2 into FY21</w:t>
            </w:r>
          </w:p>
        </w:tc>
        <w:tc>
          <w:tcPr>
            <w:tcW w:w="6060" w:type="dxa"/>
            <w:shd w:val="clear" w:color="auto" w:fill="auto"/>
            <w:tcMar>
              <w:top w:w="100" w:type="dxa"/>
              <w:left w:w="100" w:type="dxa"/>
              <w:bottom w:w="100" w:type="dxa"/>
              <w:right w:w="100" w:type="dxa"/>
            </w:tcMar>
          </w:tcPr>
          <w:p w14:paraId="59BFA3E8" w14:textId="77777777" w:rsidR="00AE1F2B" w:rsidRDefault="00AE1F2B" w:rsidP="00AE1F2B">
            <w:pPr>
              <w:widowControl w:val="0"/>
              <w:spacing w:line="240" w:lineRule="auto"/>
            </w:pPr>
            <w:r>
              <w:rPr>
                <w:b/>
                <w:u w:val="single"/>
              </w:rPr>
              <w:t>Rigorous Simulation and Performance Evaluation of Updated Innovative USG Project 38 Architecture for Graph Analytics</w:t>
            </w:r>
            <w:r>
              <w:t xml:space="preserve"> </w:t>
            </w:r>
          </w:p>
          <w:p w14:paraId="27FFDCEA" w14:textId="77777777" w:rsidR="00AE1F2B" w:rsidRDefault="00AE1F2B" w:rsidP="00AE1F2B">
            <w:pPr>
              <w:widowControl w:val="0"/>
              <w:spacing w:line="240" w:lineRule="auto"/>
            </w:pPr>
            <w:r>
              <w:t>Based on results of performance modeling and growing software infrastructure, build a detailed simulation of the overall IUSG Project 38 architecture and evaluate potential benefits for graph analytics</w:t>
            </w:r>
          </w:p>
          <w:p w14:paraId="07C6C9D9" w14:textId="77777777" w:rsidR="00AE1F2B" w:rsidRDefault="00AE1F2B" w:rsidP="000A0C7D">
            <w:pPr>
              <w:widowControl w:val="0"/>
              <w:numPr>
                <w:ilvl w:val="0"/>
                <w:numId w:val="10"/>
              </w:numPr>
              <w:spacing w:after="0" w:line="240" w:lineRule="auto"/>
            </w:pPr>
            <w:r>
              <w:t>Release LLVM-based compiler and higher-level compiler for graph algorithms.</w:t>
            </w:r>
          </w:p>
          <w:p w14:paraId="703A324A" w14:textId="09C9CF9F" w:rsidR="00AE1F2B" w:rsidRDefault="00AE1F2B" w:rsidP="000A0C7D">
            <w:pPr>
              <w:widowControl w:val="0"/>
              <w:numPr>
                <w:ilvl w:val="0"/>
                <w:numId w:val="10"/>
              </w:numPr>
              <w:spacing w:after="0" w:line="240" w:lineRule="auto"/>
            </w:pPr>
            <w:r>
              <w:t xml:space="preserve">Build </w:t>
            </w:r>
            <w:del w:id="79" w:author="Andrew A Chien" w:date="2020-06-18T14:15:00Z">
              <w:r w:rsidDel="00004711">
                <w:delText xml:space="preserve">full </w:delText>
              </w:r>
            </w:del>
            <w:r>
              <w:t>Recode software libraries for chosen graph</w:t>
            </w:r>
            <w:ins w:id="80" w:author="Andrew A Chien" w:date="2020-06-18T14:15:00Z">
              <w:r w:rsidR="00004711">
                <w:t xml:space="preserve"> encodings and operations</w:t>
              </w:r>
            </w:ins>
            <w:del w:id="81" w:author="Andrew A Chien" w:date="2020-06-18T14:15:00Z">
              <w:r w:rsidDel="00004711">
                <w:delText xml:space="preserve"> analytics kernels</w:delText>
              </w:r>
            </w:del>
          </w:p>
          <w:p w14:paraId="1C3803ED" w14:textId="34FFEF11" w:rsidR="003C6982" w:rsidRDefault="00AE1F2B" w:rsidP="000A0C7D">
            <w:pPr>
              <w:widowControl w:val="0"/>
              <w:numPr>
                <w:ilvl w:val="0"/>
                <w:numId w:val="10"/>
              </w:numPr>
              <w:pBdr>
                <w:top w:val="nil"/>
                <w:left w:val="nil"/>
                <w:bottom w:val="nil"/>
                <w:right w:val="nil"/>
                <w:between w:val="nil"/>
              </w:pBdr>
              <w:spacing w:after="0" w:line="240" w:lineRule="auto"/>
            </w:pPr>
            <w:r>
              <w:t xml:space="preserve">Detailed performance evaluation of </w:t>
            </w:r>
            <w:ins w:id="82" w:author="Andrew A Chien" w:date="2020-06-18T14:15:00Z">
              <w:r w:rsidR="00004711">
                <w:t xml:space="preserve">architecture features </w:t>
              </w:r>
            </w:ins>
            <w:ins w:id="83" w:author="Andrew A Chien" w:date="2020-06-18T14:16:00Z">
              <w:r w:rsidR="00004711">
                <w:t xml:space="preserve">using </w:t>
              </w:r>
            </w:ins>
            <w:del w:id="84" w:author="Andrew A Chien" w:date="2020-06-18T14:16:00Z">
              <w:r w:rsidDel="00004711">
                <w:delText xml:space="preserve">chosen </w:delText>
              </w:r>
            </w:del>
            <w:r>
              <w:t>Graph Analytics Kernel</w:t>
            </w:r>
            <w:del w:id="85" w:author="Andrew A Chien" w:date="2020-06-18T14:15:00Z">
              <w:r w:rsidDel="00004711">
                <w:delText>s</w:delText>
              </w:r>
            </w:del>
            <w:r>
              <w:t xml:space="preserve"> on Updated Innovative USG Project 38 Architecture</w:t>
            </w:r>
          </w:p>
        </w:tc>
        <w:tc>
          <w:tcPr>
            <w:tcW w:w="1550" w:type="dxa"/>
            <w:shd w:val="clear" w:color="auto" w:fill="auto"/>
            <w:tcMar>
              <w:top w:w="100" w:type="dxa"/>
              <w:left w:w="100" w:type="dxa"/>
              <w:bottom w:w="100" w:type="dxa"/>
              <w:right w:w="100" w:type="dxa"/>
            </w:tcMar>
          </w:tcPr>
          <w:p w14:paraId="48DC8444" w14:textId="63AA9417" w:rsidR="003C6982" w:rsidRPr="005307E8" w:rsidRDefault="11D40398" w:rsidP="00821287">
            <w:pPr>
              <w:widowControl w:val="0"/>
              <w:spacing w:line="240" w:lineRule="auto"/>
              <w:rPr>
                <w:color w:val="000000" w:themeColor="text1"/>
              </w:rPr>
            </w:pPr>
            <w:r w:rsidRPr="005307E8">
              <w:rPr>
                <w:b/>
                <w:bCs/>
                <w:color w:val="000000" w:themeColor="text1"/>
              </w:rPr>
              <w:t>ANL</w:t>
            </w:r>
            <w:r w:rsidRPr="005307E8">
              <w:rPr>
                <w:color w:val="000000" w:themeColor="text1"/>
              </w:rPr>
              <w:t xml:space="preserve">: </w:t>
            </w:r>
            <w:ins w:id="86" w:author="Andrew A Chien" w:date="2020-06-18T13:55:00Z">
              <w:r w:rsidR="00967C7D">
                <w:rPr>
                  <w:color w:val="000000" w:themeColor="text1"/>
                </w:rPr>
                <w:t>1</w:t>
              </w:r>
            </w:ins>
            <w:del w:id="87" w:author="Andrew A Chien" w:date="2020-06-18T13:55:00Z">
              <w:r w:rsidR="0079497E" w:rsidRPr="005307E8" w:rsidDel="00967C7D">
                <w:rPr>
                  <w:color w:val="000000" w:themeColor="text1"/>
                </w:rPr>
                <w:delText>2</w:delText>
              </w:r>
            </w:del>
            <w:r w:rsidRPr="005307E8">
              <w:rPr>
                <w:color w:val="000000" w:themeColor="text1"/>
              </w:rPr>
              <w:t xml:space="preserve"> graduate students ($</w:t>
            </w:r>
            <w:ins w:id="88" w:author="Andrew A Chien" w:date="2020-06-18T13:55:00Z">
              <w:r w:rsidR="00967C7D">
                <w:rPr>
                  <w:color w:val="000000" w:themeColor="text1"/>
                </w:rPr>
                <w:t>12</w:t>
              </w:r>
            </w:ins>
            <w:del w:id="89" w:author="Andrew A Chien" w:date="2020-06-18T13:55:00Z">
              <w:r w:rsidR="0079497E" w:rsidRPr="005307E8" w:rsidDel="00967C7D">
                <w:rPr>
                  <w:color w:val="000000" w:themeColor="text1"/>
                </w:rPr>
                <w:delText>24</w:delText>
              </w:r>
            </w:del>
            <w:r w:rsidRPr="005307E8">
              <w:rPr>
                <w:color w:val="000000" w:themeColor="text1"/>
              </w:rPr>
              <w:t>0K), Bustamante 0.</w:t>
            </w:r>
            <w:r w:rsidR="0079497E" w:rsidRPr="005307E8">
              <w:rPr>
                <w:color w:val="000000" w:themeColor="text1"/>
              </w:rPr>
              <w:t>3</w:t>
            </w:r>
            <w:r w:rsidRPr="005307E8">
              <w:rPr>
                <w:color w:val="000000" w:themeColor="text1"/>
              </w:rPr>
              <w:t>5</w:t>
            </w:r>
            <w:r w:rsidR="00925EB1" w:rsidRPr="005307E8">
              <w:rPr>
                <w:color w:val="000000" w:themeColor="text1"/>
              </w:rPr>
              <w:t xml:space="preserve"> </w:t>
            </w:r>
            <w:r w:rsidRPr="005307E8">
              <w:rPr>
                <w:color w:val="000000" w:themeColor="text1"/>
              </w:rPr>
              <w:t>($</w:t>
            </w:r>
            <w:r w:rsidR="0079497E" w:rsidRPr="005307E8">
              <w:rPr>
                <w:color w:val="000000" w:themeColor="text1"/>
              </w:rPr>
              <w:t>84</w:t>
            </w:r>
            <w:r w:rsidRPr="005307E8">
              <w:rPr>
                <w:color w:val="000000" w:themeColor="text1"/>
              </w:rPr>
              <w:t xml:space="preserve">K), fractional Chien, Finkel FTE ($40K) </w:t>
            </w:r>
          </w:p>
          <w:p w14:paraId="5E9F14A1" w14:textId="17C25876" w:rsidR="003C6982" w:rsidRPr="00D97A70" w:rsidRDefault="003C6982" w:rsidP="00821287">
            <w:pPr>
              <w:widowControl w:val="0"/>
              <w:spacing w:line="240" w:lineRule="auto"/>
              <w:rPr>
                <w:color w:val="4F81BD" w:themeColor="accent1"/>
              </w:rPr>
            </w:pPr>
          </w:p>
          <w:p w14:paraId="2BFB5A44" w14:textId="7C372942" w:rsidR="003C6982" w:rsidRPr="00D97A70" w:rsidRDefault="11D40398" w:rsidP="00821287">
            <w:pPr>
              <w:widowControl w:val="0"/>
              <w:spacing w:line="240" w:lineRule="auto"/>
              <w:rPr>
                <w:color w:val="4F81BD" w:themeColor="accent1"/>
              </w:rPr>
            </w:pPr>
            <w:r w:rsidRPr="11D40398">
              <w:rPr>
                <w:b/>
                <w:bCs/>
                <w:color w:val="4F81BD" w:themeColor="accent1"/>
              </w:rPr>
              <w:t>Total FY21:</w:t>
            </w:r>
            <w:r w:rsidRPr="11D40398">
              <w:rPr>
                <w:color w:val="4F81BD" w:themeColor="accent1"/>
              </w:rPr>
              <w:t xml:space="preserve"> $</w:t>
            </w:r>
            <w:ins w:id="90" w:author="Andrew A Chien" w:date="2020-06-18T13:56:00Z">
              <w:r w:rsidR="00967C7D">
                <w:rPr>
                  <w:color w:val="4F81BD" w:themeColor="accent1"/>
                </w:rPr>
                <w:t>24</w:t>
              </w:r>
            </w:ins>
            <w:del w:id="91" w:author="Andrew A Chien" w:date="2020-06-18T13:56:00Z">
              <w:r w:rsidR="0079497E" w:rsidDel="00967C7D">
                <w:rPr>
                  <w:color w:val="4F81BD" w:themeColor="accent1"/>
                </w:rPr>
                <w:delText>36</w:delText>
              </w:r>
            </w:del>
            <w:r w:rsidR="0079497E">
              <w:rPr>
                <w:color w:val="4F81BD" w:themeColor="accent1"/>
              </w:rPr>
              <w:t>4</w:t>
            </w:r>
            <w:r w:rsidRPr="11D40398">
              <w:rPr>
                <w:color w:val="4F81BD" w:themeColor="accent1"/>
              </w:rPr>
              <w:t>k</w:t>
            </w:r>
          </w:p>
        </w:tc>
      </w:tr>
    </w:tbl>
    <w:p w14:paraId="0BCD093B" w14:textId="680D3D5E" w:rsidR="00433107" w:rsidRDefault="00433107" w:rsidP="00D9249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6060"/>
        <w:gridCol w:w="1470"/>
      </w:tblGrid>
      <w:tr w:rsidR="00433107" w14:paraId="5EC0746D" w14:textId="77777777" w:rsidTr="11D40398">
        <w:tc>
          <w:tcPr>
            <w:tcW w:w="1830" w:type="dxa"/>
            <w:shd w:val="clear" w:color="auto" w:fill="auto"/>
            <w:tcMar>
              <w:top w:w="100" w:type="dxa"/>
              <w:left w:w="100" w:type="dxa"/>
              <w:bottom w:w="100" w:type="dxa"/>
              <w:right w:w="100" w:type="dxa"/>
            </w:tcMar>
          </w:tcPr>
          <w:p w14:paraId="71AC5382" w14:textId="015EDB89" w:rsidR="00433107" w:rsidRPr="00722846" w:rsidRDefault="00433107" w:rsidP="00821287">
            <w:pPr>
              <w:widowControl w:val="0"/>
              <w:pBdr>
                <w:top w:val="nil"/>
                <w:left w:val="nil"/>
                <w:bottom w:val="nil"/>
                <w:right w:val="nil"/>
                <w:between w:val="nil"/>
              </w:pBdr>
              <w:spacing w:line="240" w:lineRule="auto"/>
              <w:rPr>
                <w:b/>
              </w:rPr>
            </w:pPr>
            <w:r w:rsidRPr="00722846">
              <w:rPr>
                <w:b/>
                <w:sz w:val="32"/>
              </w:rPr>
              <w:t xml:space="preserve">Extending WP3 into </w:t>
            </w:r>
            <w:r w:rsidRPr="00722846">
              <w:rPr>
                <w:b/>
                <w:sz w:val="32"/>
              </w:rPr>
              <w:lastRenderedPageBreak/>
              <w:t>FY21</w:t>
            </w:r>
          </w:p>
        </w:tc>
        <w:tc>
          <w:tcPr>
            <w:tcW w:w="6060" w:type="dxa"/>
            <w:shd w:val="clear" w:color="auto" w:fill="auto"/>
            <w:tcMar>
              <w:top w:w="100" w:type="dxa"/>
              <w:left w:w="100" w:type="dxa"/>
              <w:bottom w:w="100" w:type="dxa"/>
              <w:right w:w="100" w:type="dxa"/>
            </w:tcMar>
          </w:tcPr>
          <w:p w14:paraId="7B0C8966" w14:textId="4BACA56D" w:rsidR="00433107" w:rsidRDefault="00433107" w:rsidP="00821287">
            <w:pPr>
              <w:widowControl w:val="0"/>
              <w:pBdr>
                <w:top w:val="nil"/>
                <w:left w:val="nil"/>
                <w:bottom w:val="nil"/>
                <w:right w:val="nil"/>
                <w:between w:val="nil"/>
              </w:pBdr>
              <w:spacing w:line="240" w:lineRule="auto"/>
              <w:rPr>
                <w:b/>
                <w:u w:val="single"/>
              </w:rPr>
            </w:pPr>
            <w:r>
              <w:rPr>
                <w:b/>
                <w:u w:val="single"/>
              </w:rPr>
              <w:lastRenderedPageBreak/>
              <w:t>Design</w:t>
            </w:r>
            <w:ins w:id="92" w:author="Andrew A Chien" w:date="2020-06-18T14:14:00Z">
              <w:r w:rsidR="00004711">
                <w:rPr>
                  <w:b/>
                  <w:u w:val="single"/>
                </w:rPr>
                <w:t xml:space="preserve"> Novel </w:t>
              </w:r>
            </w:ins>
            <w:del w:id="93" w:author="Andrew A Chien" w:date="2020-06-18T14:14:00Z">
              <w:r w:rsidDel="00004711">
                <w:rPr>
                  <w:b/>
                  <w:u w:val="single"/>
                </w:rPr>
                <w:delText xml:space="preserve"> and Refine </w:delText>
              </w:r>
            </w:del>
            <w:r>
              <w:rPr>
                <w:b/>
                <w:u w:val="single"/>
              </w:rPr>
              <w:t xml:space="preserve">Project 38 </w:t>
            </w:r>
            <w:proofErr w:type="spellStart"/>
            <w:r>
              <w:rPr>
                <w:b/>
                <w:u w:val="single"/>
              </w:rPr>
              <w:t>Innov</w:t>
            </w:r>
            <w:proofErr w:type="spellEnd"/>
            <w:r>
              <w:rPr>
                <w:b/>
                <w:u w:val="single"/>
              </w:rPr>
              <w:t xml:space="preserve">-USG architecture based on FG&amp;WSI Learnings </w:t>
            </w:r>
          </w:p>
          <w:p w14:paraId="2B0012E7" w14:textId="3CB333BF" w:rsidR="00433107" w:rsidRDefault="00433107" w:rsidP="00821287">
            <w:pPr>
              <w:widowControl w:val="0"/>
              <w:pBdr>
                <w:top w:val="nil"/>
                <w:left w:val="nil"/>
                <w:bottom w:val="nil"/>
                <w:right w:val="nil"/>
                <w:between w:val="nil"/>
              </w:pBdr>
              <w:spacing w:line="240" w:lineRule="auto"/>
            </w:pPr>
            <w:r>
              <w:t xml:space="preserve">Based on results of analysis, and the implementation learnings, </w:t>
            </w:r>
            <w:r>
              <w:lastRenderedPageBreak/>
              <w:t>explore implications for Innov</w:t>
            </w:r>
            <w:r w:rsidR="00BA02EE">
              <w:t>ative</w:t>
            </w:r>
            <w:r>
              <w:t>-USG architecture</w:t>
            </w:r>
          </w:p>
          <w:p w14:paraId="3A01BF60" w14:textId="77777777" w:rsidR="00CA2CC7" w:rsidRPr="00CA2CC7" w:rsidRDefault="00CA2CC7" w:rsidP="00CA2CC7">
            <w:pPr>
              <w:widowControl w:val="0"/>
              <w:numPr>
                <w:ilvl w:val="0"/>
                <w:numId w:val="9"/>
              </w:numPr>
              <w:pBdr>
                <w:top w:val="nil"/>
                <w:left w:val="nil"/>
                <w:bottom w:val="nil"/>
                <w:right w:val="nil"/>
                <w:between w:val="nil"/>
              </w:pBdr>
              <w:spacing w:after="0" w:line="240" w:lineRule="auto"/>
              <w:rPr>
                <w:ins w:id="94" w:author="Andrew A Chien" w:date="2020-06-18T14:06:00Z"/>
              </w:rPr>
            </w:pPr>
            <w:ins w:id="95" w:author="Andrew A Chien" w:date="2020-06-18T14:06:00Z">
              <w:r w:rsidRPr="00CA2CC7">
                <w:t>Implications of Wafer-scale for design of memory hierarchy structures - PE, node, large-scale system</w:t>
              </w:r>
            </w:ins>
          </w:p>
          <w:p w14:paraId="3CE203B5" w14:textId="744D6916" w:rsidR="00433107" w:rsidDel="00CA2CC7" w:rsidRDefault="00433107" w:rsidP="000A0C7D">
            <w:pPr>
              <w:widowControl w:val="0"/>
              <w:numPr>
                <w:ilvl w:val="0"/>
                <w:numId w:val="9"/>
              </w:numPr>
              <w:pBdr>
                <w:top w:val="nil"/>
                <w:left w:val="nil"/>
                <w:bottom w:val="nil"/>
                <w:right w:val="nil"/>
                <w:between w:val="nil"/>
              </w:pBdr>
              <w:spacing w:after="0" w:line="240" w:lineRule="auto"/>
              <w:rPr>
                <w:del w:id="96" w:author="Andrew A Chien" w:date="2020-06-18T14:06:00Z"/>
              </w:rPr>
            </w:pPr>
            <w:del w:id="97" w:author="Andrew A Chien" w:date="2020-06-18T14:06:00Z">
              <w:r w:rsidDel="00CA2CC7">
                <w:delText>Implications of Wafer-scale for PE, node, large-scale system</w:delText>
              </w:r>
            </w:del>
          </w:p>
          <w:p w14:paraId="45B4FDC9" w14:textId="6ED9C9A8" w:rsidR="00433107" w:rsidRDefault="00433107" w:rsidP="000A0C7D">
            <w:pPr>
              <w:widowControl w:val="0"/>
              <w:numPr>
                <w:ilvl w:val="0"/>
                <w:numId w:val="9"/>
              </w:numPr>
              <w:pBdr>
                <w:top w:val="nil"/>
                <w:left w:val="nil"/>
                <w:bottom w:val="nil"/>
                <w:right w:val="nil"/>
                <w:between w:val="nil"/>
              </w:pBdr>
              <w:spacing w:after="0" w:line="240" w:lineRule="auto"/>
            </w:pPr>
            <w:r>
              <w:t>Viability and desirability of Operation-level synchronization</w:t>
            </w:r>
            <w:ins w:id="98" w:author="Andrew A Chien" w:date="2020-06-18T14:14:00Z">
              <w:r w:rsidR="00004711">
                <w:t>, network integration, etc.</w:t>
              </w:r>
            </w:ins>
            <w:r>
              <w:t xml:space="preserve"> for future</w:t>
            </w:r>
            <w:r w:rsidR="006B2ECC">
              <w:t xml:space="preserve"> P38</w:t>
            </w:r>
            <w:r>
              <w:t xml:space="preserve"> </w:t>
            </w:r>
            <w:ins w:id="99" w:author="Andrew A Chien" w:date="2020-06-18T14:14:00Z">
              <w:r w:rsidR="00004711">
                <w:t>architectures</w:t>
              </w:r>
            </w:ins>
            <w:del w:id="100" w:author="Andrew A Chien" w:date="2020-06-18T14:14:00Z">
              <w:r w:rsidDel="00004711">
                <w:delText>designs</w:delText>
              </w:r>
            </w:del>
          </w:p>
          <w:p w14:paraId="7D81DA62" w14:textId="77777777" w:rsidR="00004711" w:rsidRDefault="00433107" w:rsidP="000A0C7D">
            <w:pPr>
              <w:widowControl w:val="0"/>
              <w:numPr>
                <w:ilvl w:val="0"/>
                <w:numId w:val="9"/>
              </w:numPr>
              <w:pBdr>
                <w:top w:val="nil"/>
                <w:left w:val="nil"/>
                <w:bottom w:val="nil"/>
                <w:right w:val="nil"/>
                <w:between w:val="nil"/>
              </w:pBdr>
              <w:spacing w:after="0" w:line="240" w:lineRule="auto"/>
              <w:rPr>
                <w:ins w:id="101" w:author="Andrew A Chien" w:date="2020-06-18T14:15:00Z"/>
              </w:rPr>
            </w:pPr>
            <w:r>
              <w:t xml:space="preserve">Propose </w:t>
            </w:r>
            <w:ins w:id="102" w:author="Andrew A Chien" w:date="2020-06-18T14:14:00Z">
              <w:r w:rsidR="00004711">
                <w:t>new architectures (synthesis)</w:t>
              </w:r>
            </w:ins>
          </w:p>
          <w:p w14:paraId="4B78E95A" w14:textId="1A7E61FD" w:rsidR="00433107" w:rsidRDefault="00433107">
            <w:pPr>
              <w:widowControl w:val="0"/>
              <w:pBdr>
                <w:top w:val="nil"/>
                <w:left w:val="nil"/>
                <w:bottom w:val="nil"/>
                <w:right w:val="nil"/>
                <w:between w:val="nil"/>
              </w:pBdr>
              <w:spacing w:after="0" w:line="240" w:lineRule="auto"/>
              <w:ind w:left="720"/>
              <w:pPrChange w:id="103" w:author="Andrew A Chien" w:date="2020-06-18T14:15:00Z">
                <w:pPr>
                  <w:widowControl w:val="0"/>
                  <w:numPr>
                    <w:numId w:val="9"/>
                  </w:numPr>
                  <w:pBdr>
                    <w:top w:val="nil"/>
                    <w:left w:val="nil"/>
                    <w:bottom w:val="nil"/>
                    <w:right w:val="nil"/>
                    <w:between w:val="nil"/>
                  </w:pBdr>
                  <w:spacing w:after="0" w:line="240" w:lineRule="auto"/>
                  <w:ind w:left="720" w:hanging="360"/>
                </w:pPr>
              </w:pPrChange>
            </w:pPr>
            <w:del w:id="104" w:author="Andrew A Chien" w:date="2020-06-18T14:15:00Z">
              <w:r w:rsidDel="00004711">
                <w:delText>a refined/modified architecture</w:delText>
              </w:r>
            </w:del>
            <w:r>
              <w:t xml:space="preserve"> </w:t>
            </w:r>
          </w:p>
          <w:p w14:paraId="789CF9A8" w14:textId="0391C62F" w:rsidR="00433107" w:rsidRDefault="00433107" w:rsidP="00821287">
            <w:pPr>
              <w:widowControl w:val="0"/>
              <w:pBdr>
                <w:top w:val="nil"/>
                <w:left w:val="nil"/>
                <w:bottom w:val="nil"/>
                <w:right w:val="nil"/>
                <w:between w:val="nil"/>
              </w:pBdr>
              <w:spacing w:line="240" w:lineRule="auto"/>
            </w:pPr>
            <w:r>
              <w:t xml:space="preserve">Build a high-level </w:t>
            </w:r>
            <w:ins w:id="105" w:author="Andrew A Chien" w:date="2020-06-18T14:06:00Z">
              <w:r w:rsidR="00CA2CC7">
                <w:t xml:space="preserve">analytical </w:t>
              </w:r>
            </w:ins>
            <w:r>
              <w:t>performance model of novel Project 38 architecture mechanisms and design</w:t>
            </w:r>
          </w:p>
          <w:p w14:paraId="3922ABAD" w14:textId="3A7BA4D6" w:rsidR="00433107" w:rsidRDefault="00433107" w:rsidP="000A0C7D">
            <w:pPr>
              <w:widowControl w:val="0"/>
              <w:numPr>
                <w:ilvl w:val="0"/>
                <w:numId w:val="8"/>
              </w:numPr>
              <w:pBdr>
                <w:top w:val="nil"/>
                <w:left w:val="nil"/>
                <w:bottom w:val="nil"/>
                <w:right w:val="nil"/>
                <w:between w:val="nil"/>
              </w:pBdr>
              <w:spacing w:after="0" w:line="240" w:lineRule="auto"/>
            </w:pPr>
            <w:r>
              <w:t>Evaluate potential benefit on stencil and graph applications</w:t>
            </w:r>
          </w:p>
          <w:p w14:paraId="17E32A37" w14:textId="3450345F" w:rsidR="00433107" w:rsidRDefault="00433107" w:rsidP="006B2ECC">
            <w:pPr>
              <w:widowControl w:val="0"/>
              <w:numPr>
                <w:ilvl w:val="0"/>
                <w:numId w:val="8"/>
              </w:numPr>
              <w:pBdr>
                <w:top w:val="nil"/>
                <w:left w:val="nil"/>
                <w:bottom w:val="nil"/>
                <w:right w:val="nil"/>
                <w:between w:val="nil"/>
              </w:pBdr>
              <w:spacing w:after="0" w:line="240" w:lineRule="auto"/>
            </w:pPr>
            <w:r>
              <w:t xml:space="preserve">Adapt prototype of a high-level Graph compiler from </w:t>
            </w:r>
            <w:r w:rsidR="006B2ECC">
              <w:t xml:space="preserve">to </w:t>
            </w:r>
            <w:r>
              <w:t>enable experiments</w:t>
            </w:r>
            <w:r w:rsidR="006B2ECC">
              <w:t xml:space="preserve"> on lower-level </w:t>
            </w:r>
            <w:proofErr w:type="spellStart"/>
            <w:r>
              <w:t>Cerebras</w:t>
            </w:r>
            <w:proofErr w:type="spellEnd"/>
            <w:r>
              <w:t xml:space="preserve"> software tools</w:t>
            </w:r>
          </w:p>
        </w:tc>
        <w:tc>
          <w:tcPr>
            <w:tcW w:w="1470" w:type="dxa"/>
            <w:shd w:val="clear" w:color="auto" w:fill="auto"/>
            <w:tcMar>
              <w:top w:w="100" w:type="dxa"/>
              <w:left w:w="100" w:type="dxa"/>
              <w:bottom w:w="100" w:type="dxa"/>
              <w:right w:w="100" w:type="dxa"/>
            </w:tcMar>
          </w:tcPr>
          <w:p w14:paraId="2A6643C9" w14:textId="2EFE6617" w:rsidR="00433107" w:rsidRDefault="11D40398" w:rsidP="00821287">
            <w:pPr>
              <w:widowControl w:val="0"/>
              <w:spacing w:line="240" w:lineRule="auto"/>
            </w:pPr>
            <w:r>
              <w:lastRenderedPageBreak/>
              <w:t xml:space="preserve">ANL: </w:t>
            </w:r>
            <w:ins w:id="106" w:author="Andrew A Chien" w:date="2020-06-18T15:32:00Z">
              <w:r w:rsidR="00525AD5">
                <w:t>2</w:t>
              </w:r>
            </w:ins>
            <w:del w:id="107" w:author="Andrew A Chien" w:date="2020-06-18T15:32:00Z">
              <w:r w:rsidR="0079497E" w:rsidDel="00525AD5">
                <w:delText>1</w:delText>
              </w:r>
            </w:del>
            <w:r>
              <w:t xml:space="preserve"> graduate students ($</w:t>
            </w:r>
            <w:ins w:id="108" w:author="Andrew A Chien" w:date="2020-06-18T13:56:00Z">
              <w:r w:rsidR="00967C7D">
                <w:t>24</w:t>
              </w:r>
            </w:ins>
            <w:del w:id="109" w:author="Andrew A Chien" w:date="2020-06-18T13:56:00Z">
              <w:r w:rsidR="0079497E" w:rsidDel="00967C7D">
                <w:delText>12</w:delText>
              </w:r>
            </w:del>
            <w:r>
              <w:t xml:space="preserve">0K), </w:t>
            </w:r>
            <w:r>
              <w:lastRenderedPageBreak/>
              <w:t>Bustamante 0.</w:t>
            </w:r>
            <w:r w:rsidR="0079497E">
              <w:t>1</w:t>
            </w:r>
            <w:r>
              <w:t>5 ($</w:t>
            </w:r>
            <w:r w:rsidR="0079497E">
              <w:t>36</w:t>
            </w:r>
            <w:r>
              <w:t xml:space="preserve">K), fractional Chien, Finkel FTE ($40K) </w:t>
            </w:r>
          </w:p>
          <w:p w14:paraId="00D74D63" w14:textId="054B0CD5" w:rsidR="00722846" w:rsidRDefault="11D40398" w:rsidP="00821287">
            <w:pPr>
              <w:widowControl w:val="0"/>
              <w:spacing w:line="240" w:lineRule="auto"/>
            </w:pPr>
            <w:r w:rsidRPr="11D40398">
              <w:rPr>
                <w:b/>
                <w:bCs/>
                <w:color w:val="4F81BD" w:themeColor="accent1"/>
              </w:rPr>
              <w:t>Total FY21:</w:t>
            </w:r>
            <w:r w:rsidRPr="11D40398">
              <w:rPr>
                <w:color w:val="4F81BD" w:themeColor="accent1"/>
              </w:rPr>
              <w:t xml:space="preserve"> $</w:t>
            </w:r>
            <w:ins w:id="110" w:author="Andrew A Chien" w:date="2020-06-18T13:56:00Z">
              <w:r w:rsidR="00967C7D">
                <w:rPr>
                  <w:color w:val="4F81BD" w:themeColor="accent1"/>
                </w:rPr>
                <w:t>31</w:t>
              </w:r>
            </w:ins>
            <w:del w:id="111" w:author="Andrew A Chien" w:date="2020-06-18T13:56:00Z">
              <w:r w:rsidR="0079497E" w:rsidDel="00967C7D">
                <w:rPr>
                  <w:color w:val="4F81BD" w:themeColor="accent1"/>
                </w:rPr>
                <w:delText>19</w:delText>
              </w:r>
            </w:del>
            <w:r w:rsidR="0079497E">
              <w:rPr>
                <w:color w:val="4F81BD" w:themeColor="accent1"/>
              </w:rPr>
              <w:t>6</w:t>
            </w:r>
            <w:r w:rsidRPr="11D40398">
              <w:rPr>
                <w:color w:val="4F81BD" w:themeColor="accent1"/>
              </w:rPr>
              <w:t>k</w:t>
            </w:r>
          </w:p>
        </w:tc>
      </w:tr>
    </w:tbl>
    <w:p w14:paraId="5EF82B91" w14:textId="77777777" w:rsidR="00433107" w:rsidRPr="00D05630" w:rsidRDefault="00433107" w:rsidP="00D92493"/>
    <w:sectPr w:rsidR="00433107" w:rsidRPr="00D05630" w:rsidSect="00176F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3A50E" w14:textId="77777777" w:rsidR="00EA2F35" w:rsidRDefault="00EA2F35" w:rsidP="00D92493">
      <w:pPr>
        <w:spacing w:after="0" w:line="240" w:lineRule="auto"/>
      </w:pPr>
      <w:r>
        <w:separator/>
      </w:r>
    </w:p>
  </w:endnote>
  <w:endnote w:type="continuationSeparator" w:id="0">
    <w:p w14:paraId="11DC5371" w14:textId="77777777" w:rsidR="00EA2F35" w:rsidRDefault="00EA2F35" w:rsidP="00D9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8C8FF" w14:textId="33853A6A" w:rsidR="00A24EB8" w:rsidRPr="00CF5071" w:rsidRDefault="00851A2B" w:rsidP="00D92493">
    <w:pPr>
      <w:pStyle w:val="Footer"/>
      <w:pBdr>
        <w:top w:val="thinThickSmallGap" w:sz="24" w:space="1" w:color="622423"/>
      </w:pBdr>
      <w:tabs>
        <w:tab w:val="clear" w:pos="4680"/>
      </w:tabs>
      <w:rPr>
        <w:rFonts w:ascii="Cambria" w:eastAsia="Times New Roman" w:hAnsi="Cambria"/>
      </w:rPr>
    </w:pPr>
    <w:r>
      <w:rPr>
        <w:rFonts w:ascii="Cambria" w:eastAsia="Times New Roman" w:hAnsi="Cambria"/>
      </w:rPr>
      <w:t xml:space="preserve">Project38: </w:t>
    </w:r>
    <w:r w:rsidR="00461F70">
      <w:rPr>
        <w:rFonts w:ascii="Cambria" w:eastAsia="Times New Roman" w:hAnsi="Cambria"/>
      </w:rPr>
      <w:t>Cross-Agency Application/Architecture Analysis</w:t>
    </w:r>
    <w:r w:rsidR="008038DB">
      <w:rPr>
        <w:rFonts w:ascii="Cambria" w:eastAsia="Times New Roman" w:hAnsi="Cambria"/>
      </w:rPr>
      <w:t xml:space="preserve">:  SOW Dated </w:t>
    </w:r>
    <w:r w:rsidR="00AA47F0">
      <w:rPr>
        <w:rFonts w:ascii="Cambria" w:eastAsia="Times New Roman" w:hAnsi="Cambria"/>
      </w:rPr>
      <w:t>6</w:t>
    </w:r>
    <w:r>
      <w:rPr>
        <w:rFonts w:ascii="Cambria" w:eastAsia="Times New Roman" w:hAnsi="Cambria"/>
      </w:rPr>
      <w:t>/1</w:t>
    </w:r>
    <w:r w:rsidR="00AA47F0">
      <w:rPr>
        <w:rFonts w:ascii="Cambria" w:eastAsia="Times New Roman" w:hAnsi="Cambria"/>
      </w:rPr>
      <w:t>7</w:t>
    </w:r>
    <w:r>
      <w:rPr>
        <w:rFonts w:ascii="Cambria" w:eastAsia="Times New Roman" w:hAnsi="Cambria"/>
      </w:rPr>
      <w:t>/20</w:t>
    </w:r>
    <w:r w:rsidR="007A1441">
      <w:rPr>
        <w:rFonts w:ascii="Cambria" w:eastAsia="Times New Roman" w:hAnsi="Cambria"/>
      </w:rPr>
      <w:t>20</w:t>
    </w:r>
    <w:r w:rsidR="00A24EB8" w:rsidRPr="00B54213">
      <w:rPr>
        <w:rFonts w:eastAsia="MS Gothic"/>
      </w:rPr>
      <w:tab/>
    </w:r>
    <w:r w:rsidR="00A24EB8" w:rsidRPr="00CF5071">
      <w:rPr>
        <w:rFonts w:ascii="Cambria" w:eastAsia="Times New Roman" w:hAnsi="Cambria"/>
      </w:rPr>
      <w:t xml:space="preserve">Page </w:t>
    </w:r>
    <w:r w:rsidR="00C94850">
      <w:fldChar w:fldCharType="begin"/>
    </w:r>
    <w:r w:rsidR="00C94850">
      <w:instrText xml:space="preserve"> PAGE   \* MERGEFORMAT </w:instrText>
    </w:r>
    <w:r w:rsidR="00C94850">
      <w:fldChar w:fldCharType="separate"/>
    </w:r>
    <w:r w:rsidR="007F5D85" w:rsidRPr="007F5D85">
      <w:rPr>
        <w:rFonts w:ascii="Cambria" w:eastAsia="Times New Roman" w:hAnsi="Cambria"/>
        <w:noProof/>
      </w:rPr>
      <w:t>9</w:t>
    </w:r>
    <w:r w:rsidR="00C94850">
      <w:rPr>
        <w:rFonts w:ascii="Cambria" w:eastAsia="Times New Roman" w:hAnsi="Cambria"/>
        <w:noProof/>
      </w:rPr>
      <w:fldChar w:fldCharType="end"/>
    </w:r>
  </w:p>
  <w:p w14:paraId="0F53E80F" w14:textId="77777777" w:rsidR="00A24EB8" w:rsidRDefault="00A24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99557" w14:textId="77777777" w:rsidR="00EA2F35" w:rsidRDefault="00EA2F35" w:rsidP="00D92493">
      <w:pPr>
        <w:spacing w:after="0" w:line="240" w:lineRule="auto"/>
      </w:pPr>
      <w:r>
        <w:separator/>
      </w:r>
    </w:p>
  </w:footnote>
  <w:footnote w:type="continuationSeparator" w:id="0">
    <w:p w14:paraId="4839433C" w14:textId="77777777" w:rsidR="00EA2F35" w:rsidRDefault="00EA2F35" w:rsidP="00D92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3B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DE70716"/>
    <w:multiLevelType w:val="hybridMultilevel"/>
    <w:tmpl w:val="897862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A481F"/>
    <w:multiLevelType w:val="multilevel"/>
    <w:tmpl w:val="303E011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F800E13"/>
    <w:multiLevelType w:val="multilevel"/>
    <w:tmpl w:val="5504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A44A2"/>
    <w:multiLevelType w:val="hybridMultilevel"/>
    <w:tmpl w:val="897862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4731E"/>
    <w:multiLevelType w:val="multilevel"/>
    <w:tmpl w:val="303E011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CC5018A"/>
    <w:multiLevelType w:val="hybridMultilevel"/>
    <w:tmpl w:val="5C104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34395B"/>
    <w:multiLevelType w:val="hybridMultilevel"/>
    <w:tmpl w:val="1E646A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A32498"/>
    <w:multiLevelType w:val="multilevel"/>
    <w:tmpl w:val="303E011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E43149A"/>
    <w:multiLevelType w:val="multilevel"/>
    <w:tmpl w:val="31D4D8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5B26818"/>
    <w:multiLevelType w:val="multilevel"/>
    <w:tmpl w:val="53AC7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1B76CE"/>
    <w:multiLevelType w:val="hybridMultilevel"/>
    <w:tmpl w:val="3A3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8FF"/>
    <w:multiLevelType w:val="multilevel"/>
    <w:tmpl w:val="D1E2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5"/>
  </w:num>
  <w:num w:numId="6">
    <w:abstractNumId w:val="8"/>
  </w:num>
  <w:num w:numId="7">
    <w:abstractNumId w:val="6"/>
  </w:num>
  <w:num w:numId="8">
    <w:abstractNumId w:val="3"/>
  </w:num>
  <w:num w:numId="9">
    <w:abstractNumId w:val="12"/>
  </w:num>
  <w:num w:numId="10">
    <w:abstractNumId w:val="10"/>
  </w:num>
  <w:num w:numId="11">
    <w:abstractNumId w:val="11"/>
  </w:num>
  <w:num w:numId="12">
    <w:abstractNumId w:val="7"/>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A Chien">
    <w15:presenceInfo w15:providerId="AD" w15:userId="S::aachien@uchicago.edu::507a61f2-e9b5-4d96-af7e-fbc43d030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71"/>
    <w:rsid w:val="00004711"/>
    <w:rsid w:val="00010850"/>
    <w:rsid w:val="00010FB2"/>
    <w:rsid w:val="0001428B"/>
    <w:rsid w:val="0002791F"/>
    <w:rsid w:val="00041420"/>
    <w:rsid w:val="000421DB"/>
    <w:rsid w:val="00051CBE"/>
    <w:rsid w:val="0005307C"/>
    <w:rsid w:val="00053BC5"/>
    <w:rsid w:val="000617F6"/>
    <w:rsid w:val="00063351"/>
    <w:rsid w:val="000707B8"/>
    <w:rsid w:val="00077091"/>
    <w:rsid w:val="00080527"/>
    <w:rsid w:val="00087D54"/>
    <w:rsid w:val="00093F44"/>
    <w:rsid w:val="000952C0"/>
    <w:rsid w:val="0009696A"/>
    <w:rsid w:val="00097BB5"/>
    <w:rsid w:val="000A0C7D"/>
    <w:rsid w:val="000B2ABB"/>
    <w:rsid w:val="000C0E7F"/>
    <w:rsid w:val="000C4545"/>
    <w:rsid w:val="000D314E"/>
    <w:rsid w:val="000D4DA9"/>
    <w:rsid w:val="00104455"/>
    <w:rsid w:val="00113754"/>
    <w:rsid w:val="00114FCC"/>
    <w:rsid w:val="00135D81"/>
    <w:rsid w:val="001503DF"/>
    <w:rsid w:val="00150A8C"/>
    <w:rsid w:val="00152A9A"/>
    <w:rsid w:val="00153FF3"/>
    <w:rsid w:val="00156722"/>
    <w:rsid w:val="00167711"/>
    <w:rsid w:val="0017206D"/>
    <w:rsid w:val="00174178"/>
    <w:rsid w:val="00176FF6"/>
    <w:rsid w:val="001A593D"/>
    <w:rsid w:val="001D4593"/>
    <w:rsid w:val="001D59B7"/>
    <w:rsid w:val="0020131D"/>
    <w:rsid w:val="00210371"/>
    <w:rsid w:val="00212DA0"/>
    <w:rsid w:val="00214314"/>
    <w:rsid w:val="00225A7A"/>
    <w:rsid w:val="00231100"/>
    <w:rsid w:val="00231882"/>
    <w:rsid w:val="00233A13"/>
    <w:rsid w:val="00233C7F"/>
    <w:rsid w:val="00246129"/>
    <w:rsid w:val="00247B19"/>
    <w:rsid w:val="00251186"/>
    <w:rsid w:val="00257E12"/>
    <w:rsid w:val="00261593"/>
    <w:rsid w:val="002616A6"/>
    <w:rsid w:val="002634D2"/>
    <w:rsid w:val="00277675"/>
    <w:rsid w:val="00296507"/>
    <w:rsid w:val="002A2093"/>
    <w:rsid w:val="002A5327"/>
    <w:rsid w:val="002B0F22"/>
    <w:rsid w:val="002B6CF0"/>
    <w:rsid w:val="002C13AD"/>
    <w:rsid w:val="002C4C69"/>
    <w:rsid w:val="002E7AFB"/>
    <w:rsid w:val="002F555C"/>
    <w:rsid w:val="00300F6A"/>
    <w:rsid w:val="00314735"/>
    <w:rsid w:val="0033599D"/>
    <w:rsid w:val="0034267D"/>
    <w:rsid w:val="003464A4"/>
    <w:rsid w:val="00355A57"/>
    <w:rsid w:val="003569F8"/>
    <w:rsid w:val="003618C8"/>
    <w:rsid w:val="00397FC2"/>
    <w:rsid w:val="003A3CA5"/>
    <w:rsid w:val="003A7A35"/>
    <w:rsid w:val="003B0B84"/>
    <w:rsid w:val="003C6982"/>
    <w:rsid w:val="003F443D"/>
    <w:rsid w:val="004157C2"/>
    <w:rsid w:val="00415822"/>
    <w:rsid w:val="00423921"/>
    <w:rsid w:val="00433107"/>
    <w:rsid w:val="00442CA3"/>
    <w:rsid w:val="00444DE1"/>
    <w:rsid w:val="004462B4"/>
    <w:rsid w:val="004538E1"/>
    <w:rsid w:val="00461F70"/>
    <w:rsid w:val="004658F2"/>
    <w:rsid w:val="00474D4F"/>
    <w:rsid w:val="00475C5E"/>
    <w:rsid w:val="00486C79"/>
    <w:rsid w:val="004B38A0"/>
    <w:rsid w:val="004B4E21"/>
    <w:rsid w:val="004B59AB"/>
    <w:rsid w:val="004C24A5"/>
    <w:rsid w:val="004D05E7"/>
    <w:rsid w:val="004E1C2B"/>
    <w:rsid w:val="004F5F54"/>
    <w:rsid w:val="004F766F"/>
    <w:rsid w:val="005074DC"/>
    <w:rsid w:val="005155D5"/>
    <w:rsid w:val="00525AD5"/>
    <w:rsid w:val="005307E8"/>
    <w:rsid w:val="00552F99"/>
    <w:rsid w:val="005715D7"/>
    <w:rsid w:val="0057506F"/>
    <w:rsid w:val="00575C96"/>
    <w:rsid w:val="0057741D"/>
    <w:rsid w:val="00580595"/>
    <w:rsid w:val="00583FE2"/>
    <w:rsid w:val="00585FF4"/>
    <w:rsid w:val="005930EB"/>
    <w:rsid w:val="005B4BB8"/>
    <w:rsid w:val="005C2978"/>
    <w:rsid w:val="005C3532"/>
    <w:rsid w:val="005D1C6E"/>
    <w:rsid w:val="005D504B"/>
    <w:rsid w:val="005D7947"/>
    <w:rsid w:val="005F3168"/>
    <w:rsid w:val="005F4B58"/>
    <w:rsid w:val="00603B31"/>
    <w:rsid w:val="006074B8"/>
    <w:rsid w:val="00610777"/>
    <w:rsid w:val="006141D9"/>
    <w:rsid w:val="00622F29"/>
    <w:rsid w:val="0063155B"/>
    <w:rsid w:val="00651A95"/>
    <w:rsid w:val="00652C1C"/>
    <w:rsid w:val="006A39B6"/>
    <w:rsid w:val="006A3F78"/>
    <w:rsid w:val="006B2ECC"/>
    <w:rsid w:val="006C2BAC"/>
    <w:rsid w:val="006C68BD"/>
    <w:rsid w:val="006D27B4"/>
    <w:rsid w:val="006D78CA"/>
    <w:rsid w:val="006E06BC"/>
    <w:rsid w:val="006E09BC"/>
    <w:rsid w:val="00701C7B"/>
    <w:rsid w:val="007167C3"/>
    <w:rsid w:val="00722846"/>
    <w:rsid w:val="00727CDB"/>
    <w:rsid w:val="007407C5"/>
    <w:rsid w:val="00751A84"/>
    <w:rsid w:val="00752F68"/>
    <w:rsid w:val="00754EFD"/>
    <w:rsid w:val="00766E18"/>
    <w:rsid w:val="00770CA8"/>
    <w:rsid w:val="007801B4"/>
    <w:rsid w:val="007902F1"/>
    <w:rsid w:val="0079497E"/>
    <w:rsid w:val="00796949"/>
    <w:rsid w:val="007A1441"/>
    <w:rsid w:val="007B4E29"/>
    <w:rsid w:val="007C0347"/>
    <w:rsid w:val="007C2F78"/>
    <w:rsid w:val="007D2A78"/>
    <w:rsid w:val="007D2B07"/>
    <w:rsid w:val="007E11E3"/>
    <w:rsid w:val="007E3B12"/>
    <w:rsid w:val="007F5D85"/>
    <w:rsid w:val="007F6A8C"/>
    <w:rsid w:val="0080206A"/>
    <w:rsid w:val="00803817"/>
    <w:rsid w:val="008038DB"/>
    <w:rsid w:val="00804FF1"/>
    <w:rsid w:val="00843D50"/>
    <w:rsid w:val="00851A2B"/>
    <w:rsid w:val="00857122"/>
    <w:rsid w:val="0086567B"/>
    <w:rsid w:val="00884B4E"/>
    <w:rsid w:val="00886E7B"/>
    <w:rsid w:val="0089553D"/>
    <w:rsid w:val="008B58A9"/>
    <w:rsid w:val="008C2B66"/>
    <w:rsid w:val="008D1056"/>
    <w:rsid w:val="008F051D"/>
    <w:rsid w:val="00914BAC"/>
    <w:rsid w:val="00923386"/>
    <w:rsid w:val="00925EB1"/>
    <w:rsid w:val="00934F4A"/>
    <w:rsid w:val="00935CA6"/>
    <w:rsid w:val="0095011C"/>
    <w:rsid w:val="00953EFB"/>
    <w:rsid w:val="00962E2E"/>
    <w:rsid w:val="00967C7D"/>
    <w:rsid w:val="00972C4B"/>
    <w:rsid w:val="00975559"/>
    <w:rsid w:val="00981299"/>
    <w:rsid w:val="00990F84"/>
    <w:rsid w:val="0099380A"/>
    <w:rsid w:val="009D5B71"/>
    <w:rsid w:val="00A02C3F"/>
    <w:rsid w:val="00A117F9"/>
    <w:rsid w:val="00A14067"/>
    <w:rsid w:val="00A24EB8"/>
    <w:rsid w:val="00A3294C"/>
    <w:rsid w:val="00A44D08"/>
    <w:rsid w:val="00A50C19"/>
    <w:rsid w:val="00A62EBE"/>
    <w:rsid w:val="00A6622A"/>
    <w:rsid w:val="00A724F3"/>
    <w:rsid w:val="00A87930"/>
    <w:rsid w:val="00A95199"/>
    <w:rsid w:val="00AA2034"/>
    <w:rsid w:val="00AA47F0"/>
    <w:rsid w:val="00AB6485"/>
    <w:rsid w:val="00AD3E06"/>
    <w:rsid w:val="00AD4B1D"/>
    <w:rsid w:val="00AE1D77"/>
    <w:rsid w:val="00AE1F2B"/>
    <w:rsid w:val="00AE6B63"/>
    <w:rsid w:val="00B03F06"/>
    <w:rsid w:val="00B07EDC"/>
    <w:rsid w:val="00B16C72"/>
    <w:rsid w:val="00B230BE"/>
    <w:rsid w:val="00B30B97"/>
    <w:rsid w:val="00B43693"/>
    <w:rsid w:val="00B44919"/>
    <w:rsid w:val="00B52A75"/>
    <w:rsid w:val="00B52D13"/>
    <w:rsid w:val="00B93002"/>
    <w:rsid w:val="00B96227"/>
    <w:rsid w:val="00BA0299"/>
    <w:rsid w:val="00BA02EE"/>
    <w:rsid w:val="00BA6143"/>
    <w:rsid w:val="00BA678D"/>
    <w:rsid w:val="00BA7C60"/>
    <w:rsid w:val="00BC6C9B"/>
    <w:rsid w:val="00BD2977"/>
    <w:rsid w:val="00C15B92"/>
    <w:rsid w:val="00C15FB7"/>
    <w:rsid w:val="00C21832"/>
    <w:rsid w:val="00C2578C"/>
    <w:rsid w:val="00C31894"/>
    <w:rsid w:val="00C339DD"/>
    <w:rsid w:val="00C37995"/>
    <w:rsid w:val="00C41036"/>
    <w:rsid w:val="00C61784"/>
    <w:rsid w:val="00C70010"/>
    <w:rsid w:val="00C75B4C"/>
    <w:rsid w:val="00C81B35"/>
    <w:rsid w:val="00C87EDE"/>
    <w:rsid w:val="00C92850"/>
    <w:rsid w:val="00C94850"/>
    <w:rsid w:val="00CA18E2"/>
    <w:rsid w:val="00CA2CC7"/>
    <w:rsid w:val="00CA39B2"/>
    <w:rsid w:val="00CA4C20"/>
    <w:rsid w:val="00CC0B37"/>
    <w:rsid w:val="00CC1EA6"/>
    <w:rsid w:val="00CC6253"/>
    <w:rsid w:val="00CD086B"/>
    <w:rsid w:val="00CE207C"/>
    <w:rsid w:val="00CF5071"/>
    <w:rsid w:val="00CF70FC"/>
    <w:rsid w:val="00D06A31"/>
    <w:rsid w:val="00D124F2"/>
    <w:rsid w:val="00D1404D"/>
    <w:rsid w:val="00D47869"/>
    <w:rsid w:val="00D55A12"/>
    <w:rsid w:val="00D577A8"/>
    <w:rsid w:val="00D770BA"/>
    <w:rsid w:val="00D858C6"/>
    <w:rsid w:val="00D92493"/>
    <w:rsid w:val="00D92895"/>
    <w:rsid w:val="00D97A70"/>
    <w:rsid w:val="00DA7B5D"/>
    <w:rsid w:val="00DC7FBE"/>
    <w:rsid w:val="00DD6E3C"/>
    <w:rsid w:val="00DD7ED8"/>
    <w:rsid w:val="00DE3D6F"/>
    <w:rsid w:val="00DE4679"/>
    <w:rsid w:val="00DF1F64"/>
    <w:rsid w:val="00DF2460"/>
    <w:rsid w:val="00DF7599"/>
    <w:rsid w:val="00E34E25"/>
    <w:rsid w:val="00E37381"/>
    <w:rsid w:val="00E42F17"/>
    <w:rsid w:val="00E50331"/>
    <w:rsid w:val="00E72BF3"/>
    <w:rsid w:val="00E96944"/>
    <w:rsid w:val="00E97C20"/>
    <w:rsid w:val="00EA2F35"/>
    <w:rsid w:val="00EC494D"/>
    <w:rsid w:val="00ED08D1"/>
    <w:rsid w:val="00ED57C2"/>
    <w:rsid w:val="00ED603A"/>
    <w:rsid w:val="00ED7599"/>
    <w:rsid w:val="00EE39CE"/>
    <w:rsid w:val="00EF4B30"/>
    <w:rsid w:val="00EF7DB0"/>
    <w:rsid w:val="00F012D4"/>
    <w:rsid w:val="00F05963"/>
    <w:rsid w:val="00F12C2D"/>
    <w:rsid w:val="00F56144"/>
    <w:rsid w:val="00F61123"/>
    <w:rsid w:val="00F6412F"/>
    <w:rsid w:val="00F64A33"/>
    <w:rsid w:val="00F76A76"/>
    <w:rsid w:val="00F92F86"/>
    <w:rsid w:val="00F93596"/>
    <w:rsid w:val="00F953D7"/>
    <w:rsid w:val="00FB08FA"/>
    <w:rsid w:val="00FC1BD8"/>
    <w:rsid w:val="00FD5114"/>
    <w:rsid w:val="00FE001F"/>
    <w:rsid w:val="00FE3872"/>
    <w:rsid w:val="00FE403D"/>
    <w:rsid w:val="00FF0545"/>
    <w:rsid w:val="059DADCE"/>
    <w:rsid w:val="07CFC3B9"/>
    <w:rsid w:val="092FA2BE"/>
    <w:rsid w:val="0F3EFBC8"/>
    <w:rsid w:val="11D40398"/>
    <w:rsid w:val="121800AD"/>
    <w:rsid w:val="18DFDB0A"/>
    <w:rsid w:val="1DA88AA0"/>
    <w:rsid w:val="1FB17457"/>
    <w:rsid w:val="265F9D3C"/>
    <w:rsid w:val="276E21FF"/>
    <w:rsid w:val="27C1B13B"/>
    <w:rsid w:val="286FAC0E"/>
    <w:rsid w:val="28F0B894"/>
    <w:rsid w:val="30CE246C"/>
    <w:rsid w:val="332E7732"/>
    <w:rsid w:val="333D5C0C"/>
    <w:rsid w:val="35C518CB"/>
    <w:rsid w:val="363DA683"/>
    <w:rsid w:val="38810E95"/>
    <w:rsid w:val="396EB518"/>
    <w:rsid w:val="3AC66D99"/>
    <w:rsid w:val="3D83D836"/>
    <w:rsid w:val="4174A533"/>
    <w:rsid w:val="4BF9568F"/>
    <w:rsid w:val="4D3E31FB"/>
    <w:rsid w:val="4E4B2B61"/>
    <w:rsid w:val="4F032492"/>
    <w:rsid w:val="4F18D64A"/>
    <w:rsid w:val="4F3C415C"/>
    <w:rsid w:val="51CAF0BB"/>
    <w:rsid w:val="525B77E0"/>
    <w:rsid w:val="542DD178"/>
    <w:rsid w:val="55D693E4"/>
    <w:rsid w:val="571C18A4"/>
    <w:rsid w:val="571E752F"/>
    <w:rsid w:val="5C528848"/>
    <w:rsid w:val="5E0238C2"/>
    <w:rsid w:val="5F94D995"/>
    <w:rsid w:val="69B76AA2"/>
    <w:rsid w:val="6CFE5AC6"/>
    <w:rsid w:val="6DFD93E8"/>
    <w:rsid w:val="73C69D2E"/>
    <w:rsid w:val="75199211"/>
    <w:rsid w:val="759807F9"/>
    <w:rsid w:val="77752378"/>
    <w:rsid w:val="7CD79C06"/>
    <w:rsid w:val="7D46F0A7"/>
    <w:rsid w:val="7FE415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BCBAB"/>
  <w15:docId w15:val="{5F50962A-40B7-4042-917B-ACAB22A7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817"/>
    <w:pPr>
      <w:spacing w:after="200" w:line="276" w:lineRule="auto"/>
    </w:pPr>
    <w:rPr>
      <w:sz w:val="22"/>
      <w:szCs w:val="22"/>
    </w:rPr>
  </w:style>
  <w:style w:type="paragraph" w:styleId="Heading1">
    <w:name w:val="heading 1"/>
    <w:basedOn w:val="Normal"/>
    <w:next w:val="Normal"/>
    <w:link w:val="Heading1Char"/>
    <w:rsid w:val="007C2F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0B2A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9C3C87"/>
    <w:pPr>
      <w:keepNext/>
      <w:spacing w:before="240" w:after="60"/>
      <w:outlineLvl w:val="2"/>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07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F5071"/>
    <w:rPr>
      <w:rFonts w:ascii="Tahoma" w:hAnsi="Tahoma" w:cs="Tahoma"/>
      <w:sz w:val="16"/>
      <w:szCs w:val="16"/>
    </w:rPr>
  </w:style>
  <w:style w:type="paragraph" w:styleId="Header">
    <w:name w:val="header"/>
    <w:basedOn w:val="Normal"/>
    <w:link w:val="HeaderChar"/>
    <w:uiPriority w:val="99"/>
    <w:unhideWhenUsed/>
    <w:rsid w:val="00CF5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71"/>
  </w:style>
  <w:style w:type="paragraph" w:styleId="Footer">
    <w:name w:val="footer"/>
    <w:basedOn w:val="Normal"/>
    <w:link w:val="FooterChar"/>
    <w:uiPriority w:val="99"/>
    <w:unhideWhenUsed/>
    <w:rsid w:val="00CF5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71"/>
  </w:style>
  <w:style w:type="character" w:customStyle="1" w:styleId="Heading3Char">
    <w:name w:val="Heading 3 Char"/>
    <w:basedOn w:val="DefaultParagraphFont"/>
    <w:link w:val="Heading3"/>
    <w:rsid w:val="009C3C87"/>
    <w:rPr>
      <w:rFonts w:ascii="Calibri" w:eastAsia="Times New Roman" w:hAnsi="Calibri" w:cs="Times New Roman"/>
      <w:b/>
      <w:bCs/>
      <w:sz w:val="26"/>
      <w:szCs w:val="26"/>
    </w:rPr>
  </w:style>
  <w:style w:type="character" w:styleId="Strong">
    <w:name w:val="Strong"/>
    <w:basedOn w:val="DefaultParagraphFont"/>
    <w:rsid w:val="00A8397B"/>
    <w:rPr>
      <w:b/>
      <w:bCs/>
    </w:rPr>
  </w:style>
  <w:style w:type="character" w:styleId="CommentReference">
    <w:name w:val="annotation reference"/>
    <w:basedOn w:val="DefaultParagraphFont"/>
    <w:rsid w:val="001F7A9D"/>
    <w:rPr>
      <w:sz w:val="18"/>
      <w:szCs w:val="18"/>
    </w:rPr>
  </w:style>
  <w:style w:type="paragraph" w:styleId="CommentText">
    <w:name w:val="annotation text"/>
    <w:basedOn w:val="Normal"/>
    <w:link w:val="CommentTextChar"/>
    <w:rsid w:val="001F7A9D"/>
    <w:rPr>
      <w:sz w:val="24"/>
      <w:szCs w:val="24"/>
    </w:rPr>
  </w:style>
  <w:style w:type="character" w:customStyle="1" w:styleId="CommentTextChar">
    <w:name w:val="Comment Text Char"/>
    <w:basedOn w:val="DefaultParagraphFont"/>
    <w:link w:val="CommentText"/>
    <w:rsid w:val="001F7A9D"/>
    <w:rPr>
      <w:sz w:val="24"/>
      <w:szCs w:val="24"/>
    </w:rPr>
  </w:style>
  <w:style w:type="paragraph" w:styleId="CommentSubject">
    <w:name w:val="annotation subject"/>
    <w:basedOn w:val="CommentText"/>
    <w:next w:val="CommentText"/>
    <w:link w:val="CommentSubjectChar"/>
    <w:rsid w:val="001F7A9D"/>
    <w:rPr>
      <w:b/>
      <w:bCs/>
      <w:sz w:val="20"/>
      <w:szCs w:val="20"/>
    </w:rPr>
  </w:style>
  <w:style w:type="character" w:customStyle="1" w:styleId="CommentSubjectChar">
    <w:name w:val="Comment Subject Char"/>
    <w:basedOn w:val="CommentTextChar"/>
    <w:link w:val="CommentSubject"/>
    <w:rsid w:val="001F7A9D"/>
    <w:rPr>
      <w:b/>
      <w:bCs/>
      <w:sz w:val="24"/>
      <w:szCs w:val="24"/>
    </w:rPr>
  </w:style>
  <w:style w:type="table" w:styleId="TableGrid">
    <w:name w:val="Table Grid"/>
    <w:basedOn w:val="TableNormal"/>
    <w:rsid w:val="00D056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0B2AB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72C4B"/>
    <w:pPr>
      <w:ind w:left="720"/>
      <w:contextualSpacing/>
    </w:pPr>
  </w:style>
  <w:style w:type="character" w:customStyle="1" w:styleId="Heading1Char">
    <w:name w:val="Heading 1 Char"/>
    <w:basedOn w:val="DefaultParagraphFont"/>
    <w:link w:val="Heading1"/>
    <w:rsid w:val="007C2F78"/>
    <w:rPr>
      <w:rFonts w:asciiTheme="majorHAnsi" w:eastAsiaTheme="majorEastAsia" w:hAnsiTheme="majorHAnsi" w:cstheme="majorBidi"/>
      <w:color w:val="365F91" w:themeColor="accent1" w:themeShade="BF"/>
      <w:sz w:val="32"/>
      <w:szCs w:val="32"/>
    </w:rPr>
  </w:style>
  <w:style w:type="paragraph" w:styleId="Revision">
    <w:name w:val="Revision"/>
    <w:hidden/>
    <w:semiHidden/>
    <w:rsid w:val="00176FF6"/>
    <w:rPr>
      <w:sz w:val="22"/>
      <w:szCs w:val="22"/>
    </w:rPr>
  </w:style>
  <w:style w:type="paragraph" w:styleId="NormalWeb">
    <w:name w:val="Normal (Web)"/>
    <w:basedOn w:val="Normal"/>
    <w:uiPriority w:val="99"/>
    <w:semiHidden/>
    <w:unhideWhenUsed/>
    <w:rsid w:val="00701C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nhideWhenUsed/>
    <w:rsid w:val="00063351"/>
    <w:rPr>
      <w:color w:val="0000FF" w:themeColor="hyperlink"/>
      <w:u w:val="single"/>
    </w:rPr>
  </w:style>
  <w:style w:type="character" w:styleId="UnresolvedMention">
    <w:name w:val="Unresolved Mention"/>
    <w:basedOn w:val="DefaultParagraphFont"/>
    <w:uiPriority w:val="99"/>
    <w:semiHidden/>
    <w:unhideWhenUsed/>
    <w:rsid w:val="00063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9729">
      <w:bodyDiv w:val="1"/>
      <w:marLeft w:val="0"/>
      <w:marRight w:val="0"/>
      <w:marTop w:val="0"/>
      <w:marBottom w:val="0"/>
      <w:divBdr>
        <w:top w:val="none" w:sz="0" w:space="0" w:color="auto"/>
        <w:left w:val="none" w:sz="0" w:space="0" w:color="auto"/>
        <w:bottom w:val="none" w:sz="0" w:space="0" w:color="auto"/>
        <w:right w:val="none" w:sz="0" w:space="0" w:color="auto"/>
      </w:divBdr>
    </w:div>
    <w:div w:id="496388777">
      <w:bodyDiv w:val="1"/>
      <w:marLeft w:val="0"/>
      <w:marRight w:val="0"/>
      <w:marTop w:val="0"/>
      <w:marBottom w:val="0"/>
      <w:divBdr>
        <w:top w:val="none" w:sz="0" w:space="0" w:color="auto"/>
        <w:left w:val="none" w:sz="0" w:space="0" w:color="auto"/>
        <w:bottom w:val="none" w:sz="0" w:space="0" w:color="auto"/>
        <w:right w:val="none" w:sz="0" w:space="0" w:color="auto"/>
      </w:divBdr>
    </w:div>
    <w:div w:id="921259304">
      <w:bodyDiv w:val="1"/>
      <w:marLeft w:val="0"/>
      <w:marRight w:val="0"/>
      <w:marTop w:val="0"/>
      <w:marBottom w:val="0"/>
      <w:divBdr>
        <w:top w:val="none" w:sz="0" w:space="0" w:color="auto"/>
        <w:left w:val="none" w:sz="0" w:space="0" w:color="auto"/>
        <w:bottom w:val="none" w:sz="0" w:space="0" w:color="auto"/>
        <w:right w:val="none" w:sz="0" w:space="0" w:color="auto"/>
      </w:divBdr>
    </w:div>
    <w:div w:id="952444338">
      <w:bodyDiv w:val="1"/>
      <w:marLeft w:val="0"/>
      <w:marRight w:val="0"/>
      <w:marTop w:val="0"/>
      <w:marBottom w:val="0"/>
      <w:divBdr>
        <w:top w:val="none" w:sz="0" w:space="0" w:color="auto"/>
        <w:left w:val="none" w:sz="0" w:space="0" w:color="auto"/>
        <w:bottom w:val="none" w:sz="0" w:space="0" w:color="auto"/>
        <w:right w:val="none" w:sz="0" w:space="0" w:color="auto"/>
      </w:divBdr>
      <w:divsChild>
        <w:div w:id="528225904">
          <w:marLeft w:val="360"/>
          <w:marRight w:val="0"/>
          <w:marTop w:val="200"/>
          <w:marBottom w:val="0"/>
          <w:divBdr>
            <w:top w:val="none" w:sz="0" w:space="0" w:color="auto"/>
            <w:left w:val="none" w:sz="0" w:space="0" w:color="auto"/>
            <w:bottom w:val="none" w:sz="0" w:space="0" w:color="auto"/>
            <w:right w:val="none" w:sz="0" w:space="0" w:color="auto"/>
          </w:divBdr>
        </w:div>
        <w:div w:id="92169098">
          <w:marLeft w:val="1080"/>
          <w:marRight w:val="0"/>
          <w:marTop w:val="100"/>
          <w:marBottom w:val="0"/>
          <w:divBdr>
            <w:top w:val="none" w:sz="0" w:space="0" w:color="auto"/>
            <w:left w:val="none" w:sz="0" w:space="0" w:color="auto"/>
            <w:bottom w:val="none" w:sz="0" w:space="0" w:color="auto"/>
            <w:right w:val="none" w:sz="0" w:space="0" w:color="auto"/>
          </w:divBdr>
        </w:div>
        <w:div w:id="1636136562">
          <w:marLeft w:val="1080"/>
          <w:marRight w:val="0"/>
          <w:marTop w:val="100"/>
          <w:marBottom w:val="0"/>
          <w:divBdr>
            <w:top w:val="none" w:sz="0" w:space="0" w:color="auto"/>
            <w:left w:val="none" w:sz="0" w:space="0" w:color="auto"/>
            <w:bottom w:val="none" w:sz="0" w:space="0" w:color="auto"/>
            <w:right w:val="none" w:sz="0" w:space="0" w:color="auto"/>
          </w:divBdr>
        </w:div>
        <w:div w:id="2126003143">
          <w:marLeft w:val="1080"/>
          <w:marRight w:val="0"/>
          <w:marTop w:val="100"/>
          <w:marBottom w:val="0"/>
          <w:divBdr>
            <w:top w:val="none" w:sz="0" w:space="0" w:color="auto"/>
            <w:left w:val="none" w:sz="0" w:space="0" w:color="auto"/>
            <w:bottom w:val="none" w:sz="0" w:space="0" w:color="auto"/>
            <w:right w:val="none" w:sz="0" w:space="0" w:color="auto"/>
          </w:divBdr>
        </w:div>
        <w:div w:id="1891382581">
          <w:marLeft w:val="1080"/>
          <w:marRight w:val="0"/>
          <w:marTop w:val="100"/>
          <w:marBottom w:val="0"/>
          <w:divBdr>
            <w:top w:val="none" w:sz="0" w:space="0" w:color="auto"/>
            <w:left w:val="none" w:sz="0" w:space="0" w:color="auto"/>
            <w:bottom w:val="none" w:sz="0" w:space="0" w:color="auto"/>
            <w:right w:val="none" w:sz="0" w:space="0" w:color="auto"/>
          </w:divBdr>
        </w:div>
      </w:divsChild>
    </w:div>
    <w:div w:id="1066336467">
      <w:bodyDiv w:val="1"/>
      <w:marLeft w:val="0"/>
      <w:marRight w:val="0"/>
      <w:marTop w:val="0"/>
      <w:marBottom w:val="0"/>
      <w:divBdr>
        <w:top w:val="none" w:sz="0" w:space="0" w:color="auto"/>
        <w:left w:val="none" w:sz="0" w:space="0" w:color="auto"/>
        <w:bottom w:val="none" w:sz="0" w:space="0" w:color="auto"/>
        <w:right w:val="none" w:sz="0" w:space="0" w:color="auto"/>
      </w:divBdr>
      <w:divsChild>
        <w:div w:id="690498788">
          <w:marLeft w:val="360"/>
          <w:marRight w:val="0"/>
          <w:marTop w:val="200"/>
          <w:marBottom w:val="0"/>
          <w:divBdr>
            <w:top w:val="none" w:sz="0" w:space="0" w:color="auto"/>
            <w:left w:val="none" w:sz="0" w:space="0" w:color="auto"/>
            <w:bottom w:val="none" w:sz="0" w:space="0" w:color="auto"/>
            <w:right w:val="none" w:sz="0" w:space="0" w:color="auto"/>
          </w:divBdr>
        </w:div>
      </w:divsChild>
    </w:div>
    <w:div w:id="1229921671">
      <w:bodyDiv w:val="1"/>
      <w:marLeft w:val="0"/>
      <w:marRight w:val="0"/>
      <w:marTop w:val="0"/>
      <w:marBottom w:val="0"/>
      <w:divBdr>
        <w:top w:val="none" w:sz="0" w:space="0" w:color="auto"/>
        <w:left w:val="none" w:sz="0" w:space="0" w:color="auto"/>
        <w:bottom w:val="none" w:sz="0" w:space="0" w:color="auto"/>
        <w:right w:val="none" w:sz="0" w:space="0" w:color="auto"/>
      </w:divBdr>
      <w:divsChild>
        <w:div w:id="1670788091">
          <w:marLeft w:val="360"/>
          <w:marRight w:val="0"/>
          <w:marTop w:val="200"/>
          <w:marBottom w:val="0"/>
          <w:divBdr>
            <w:top w:val="none" w:sz="0" w:space="0" w:color="auto"/>
            <w:left w:val="none" w:sz="0" w:space="0" w:color="auto"/>
            <w:bottom w:val="none" w:sz="0" w:space="0" w:color="auto"/>
            <w:right w:val="none" w:sz="0" w:space="0" w:color="auto"/>
          </w:divBdr>
        </w:div>
      </w:divsChild>
    </w:div>
    <w:div w:id="1425880344">
      <w:bodyDiv w:val="1"/>
      <w:marLeft w:val="0"/>
      <w:marRight w:val="0"/>
      <w:marTop w:val="0"/>
      <w:marBottom w:val="0"/>
      <w:divBdr>
        <w:top w:val="none" w:sz="0" w:space="0" w:color="auto"/>
        <w:left w:val="none" w:sz="0" w:space="0" w:color="auto"/>
        <w:bottom w:val="none" w:sz="0" w:space="0" w:color="auto"/>
        <w:right w:val="none" w:sz="0" w:space="0" w:color="auto"/>
      </w:divBdr>
      <w:divsChild>
        <w:div w:id="1451898000">
          <w:marLeft w:val="1080"/>
          <w:marRight w:val="0"/>
          <w:marTop w:val="100"/>
          <w:marBottom w:val="0"/>
          <w:divBdr>
            <w:top w:val="none" w:sz="0" w:space="0" w:color="auto"/>
            <w:left w:val="none" w:sz="0" w:space="0" w:color="auto"/>
            <w:bottom w:val="none" w:sz="0" w:space="0" w:color="auto"/>
            <w:right w:val="none" w:sz="0" w:space="0" w:color="auto"/>
          </w:divBdr>
        </w:div>
        <w:div w:id="370228827">
          <w:marLeft w:val="1080"/>
          <w:marRight w:val="0"/>
          <w:marTop w:val="100"/>
          <w:marBottom w:val="0"/>
          <w:divBdr>
            <w:top w:val="none" w:sz="0" w:space="0" w:color="auto"/>
            <w:left w:val="none" w:sz="0" w:space="0" w:color="auto"/>
            <w:bottom w:val="none" w:sz="0" w:space="0" w:color="auto"/>
            <w:right w:val="none" w:sz="0" w:space="0" w:color="auto"/>
          </w:divBdr>
        </w:div>
      </w:divsChild>
    </w:div>
    <w:div w:id="1524593585">
      <w:bodyDiv w:val="1"/>
      <w:marLeft w:val="0"/>
      <w:marRight w:val="0"/>
      <w:marTop w:val="0"/>
      <w:marBottom w:val="0"/>
      <w:divBdr>
        <w:top w:val="none" w:sz="0" w:space="0" w:color="auto"/>
        <w:left w:val="none" w:sz="0" w:space="0" w:color="auto"/>
        <w:bottom w:val="none" w:sz="0" w:space="0" w:color="auto"/>
        <w:right w:val="none" w:sz="0" w:space="0" w:color="auto"/>
      </w:divBdr>
      <w:divsChild>
        <w:div w:id="812795738">
          <w:marLeft w:val="360"/>
          <w:marRight w:val="0"/>
          <w:marTop w:val="200"/>
          <w:marBottom w:val="0"/>
          <w:divBdr>
            <w:top w:val="none" w:sz="0" w:space="0" w:color="auto"/>
            <w:left w:val="none" w:sz="0" w:space="0" w:color="auto"/>
            <w:bottom w:val="none" w:sz="0" w:space="0" w:color="auto"/>
            <w:right w:val="none" w:sz="0" w:space="0" w:color="auto"/>
          </w:divBdr>
        </w:div>
        <w:div w:id="1221863344">
          <w:marLeft w:val="1080"/>
          <w:marRight w:val="0"/>
          <w:marTop w:val="100"/>
          <w:marBottom w:val="0"/>
          <w:divBdr>
            <w:top w:val="none" w:sz="0" w:space="0" w:color="auto"/>
            <w:left w:val="none" w:sz="0" w:space="0" w:color="auto"/>
            <w:bottom w:val="none" w:sz="0" w:space="0" w:color="auto"/>
            <w:right w:val="none" w:sz="0" w:space="0" w:color="auto"/>
          </w:divBdr>
        </w:div>
        <w:div w:id="221064818">
          <w:marLeft w:val="1080"/>
          <w:marRight w:val="0"/>
          <w:marTop w:val="100"/>
          <w:marBottom w:val="0"/>
          <w:divBdr>
            <w:top w:val="none" w:sz="0" w:space="0" w:color="auto"/>
            <w:left w:val="none" w:sz="0" w:space="0" w:color="auto"/>
            <w:bottom w:val="none" w:sz="0" w:space="0" w:color="auto"/>
            <w:right w:val="none" w:sz="0" w:space="0" w:color="auto"/>
          </w:divBdr>
        </w:div>
        <w:div w:id="940063674">
          <w:marLeft w:val="1080"/>
          <w:marRight w:val="0"/>
          <w:marTop w:val="100"/>
          <w:marBottom w:val="0"/>
          <w:divBdr>
            <w:top w:val="none" w:sz="0" w:space="0" w:color="auto"/>
            <w:left w:val="none" w:sz="0" w:space="0" w:color="auto"/>
            <w:bottom w:val="none" w:sz="0" w:space="0" w:color="auto"/>
            <w:right w:val="none" w:sz="0" w:space="0" w:color="auto"/>
          </w:divBdr>
        </w:div>
      </w:divsChild>
    </w:div>
    <w:div w:id="1975595299">
      <w:bodyDiv w:val="1"/>
      <w:marLeft w:val="0"/>
      <w:marRight w:val="0"/>
      <w:marTop w:val="0"/>
      <w:marBottom w:val="0"/>
      <w:divBdr>
        <w:top w:val="none" w:sz="0" w:space="0" w:color="auto"/>
        <w:left w:val="none" w:sz="0" w:space="0" w:color="auto"/>
        <w:bottom w:val="none" w:sz="0" w:space="0" w:color="auto"/>
        <w:right w:val="none" w:sz="0" w:space="0" w:color="auto"/>
      </w:divBdr>
      <w:divsChild>
        <w:div w:id="682901807">
          <w:marLeft w:val="1080"/>
          <w:marRight w:val="0"/>
          <w:marTop w:val="100"/>
          <w:marBottom w:val="0"/>
          <w:divBdr>
            <w:top w:val="none" w:sz="0" w:space="0" w:color="auto"/>
            <w:left w:val="none" w:sz="0" w:space="0" w:color="auto"/>
            <w:bottom w:val="none" w:sz="0" w:space="0" w:color="auto"/>
            <w:right w:val="none" w:sz="0" w:space="0" w:color="auto"/>
          </w:divBdr>
        </w:div>
        <w:div w:id="970284272">
          <w:marLeft w:val="1080"/>
          <w:marRight w:val="0"/>
          <w:marTop w:val="100"/>
          <w:marBottom w:val="0"/>
          <w:divBdr>
            <w:top w:val="none" w:sz="0" w:space="0" w:color="auto"/>
            <w:left w:val="none" w:sz="0" w:space="0" w:color="auto"/>
            <w:bottom w:val="none" w:sz="0" w:space="0" w:color="auto"/>
            <w:right w:val="none" w:sz="0" w:space="0" w:color="auto"/>
          </w:divBdr>
        </w:div>
        <w:div w:id="1120800372">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sor-compiler.org/" TargetMode="External"/><Relationship Id="rId3" Type="http://schemas.openxmlformats.org/officeDocument/2006/relationships/settings" Target="settings.xml"/><Relationship Id="rId7" Type="http://schemas.openxmlformats.org/officeDocument/2006/relationships/hyperlink" Target="https://graphit-lang.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msbeedle</dc:creator>
  <cp:keywords/>
  <cp:lastModifiedBy>John Shalf</cp:lastModifiedBy>
  <cp:revision>2</cp:revision>
  <cp:lastPrinted>2018-05-30T00:53:00Z</cp:lastPrinted>
  <dcterms:created xsi:type="dcterms:W3CDTF">2020-06-18T23:06:00Z</dcterms:created>
  <dcterms:modified xsi:type="dcterms:W3CDTF">2020-06-18T23:06:00Z</dcterms:modified>
</cp:coreProperties>
</file>